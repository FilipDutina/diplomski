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2380693"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007B0442">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C67513">
      <w:pPr>
        <w:ind w:firstLine="0"/>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7B0442"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384621" w:history="1">
        <w:r w:rsidR="007B0442" w:rsidRPr="00796E4D">
          <w:rPr>
            <w:rStyle w:val="Hyperlink"/>
            <w:noProof/>
          </w:rPr>
          <w:t>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Uvod</w:t>
        </w:r>
        <w:r w:rsidR="007B0442">
          <w:rPr>
            <w:noProof/>
            <w:webHidden/>
          </w:rPr>
          <w:tab/>
        </w:r>
        <w:r w:rsidR="007B0442">
          <w:rPr>
            <w:noProof/>
            <w:webHidden/>
          </w:rPr>
          <w:fldChar w:fldCharType="begin"/>
        </w:r>
        <w:r w:rsidR="007B0442">
          <w:rPr>
            <w:noProof/>
            <w:webHidden/>
          </w:rPr>
          <w:instrText xml:space="preserve"> PAGEREF _Toc518384621 \h </w:instrText>
        </w:r>
        <w:r w:rsidR="007B0442">
          <w:rPr>
            <w:noProof/>
            <w:webHidden/>
          </w:rPr>
        </w:r>
        <w:r w:rsidR="007B0442">
          <w:rPr>
            <w:noProof/>
            <w:webHidden/>
          </w:rPr>
          <w:fldChar w:fldCharType="separate"/>
        </w:r>
        <w:r w:rsidR="007B0442">
          <w:rPr>
            <w:noProof/>
            <w:webHidden/>
          </w:rPr>
          <w:t>1</w:t>
        </w:r>
        <w:r w:rsidR="007B0442">
          <w:rPr>
            <w:noProof/>
            <w:webHidden/>
          </w:rPr>
          <w:fldChar w:fldCharType="end"/>
        </w:r>
      </w:hyperlink>
    </w:p>
    <w:p w:rsidR="007B0442" w:rsidRDefault="00D03B92">
      <w:pPr>
        <w:pStyle w:val="TOC1"/>
        <w:rPr>
          <w:rFonts w:asciiTheme="minorHAnsi" w:eastAsiaTheme="minorEastAsia" w:hAnsiTheme="minorHAnsi" w:cstheme="minorBidi"/>
          <w:noProof/>
          <w:sz w:val="22"/>
          <w:szCs w:val="22"/>
          <w:lang w:val="en-GB" w:eastAsia="en-GB"/>
        </w:rPr>
      </w:pPr>
      <w:hyperlink w:anchor="_Toc518384622" w:history="1">
        <w:r w:rsidR="007B0442" w:rsidRPr="00796E4D">
          <w:rPr>
            <w:rStyle w:val="Hyperlink"/>
            <w:noProof/>
          </w:rPr>
          <w:t>2.</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Teorijske osnove</w:t>
        </w:r>
        <w:r w:rsidR="007B0442">
          <w:rPr>
            <w:noProof/>
            <w:webHidden/>
          </w:rPr>
          <w:tab/>
        </w:r>
        <w:r w:rsidR="007B0442">
          <w:rPr>
            <w:noProof/>
            <w:webHidden/>
          </w:rPr>
          <w:fldChar w:fldCharType="begin"/>
        </w:r>
        <w:r w:rsidR="007B0442">
          <w:rPr>
            <w:noProof/>
            <w:webHidden/>
          </w:rPr>
          <w:instrText xml:space="preserve"> PAGEREF _Toc518384622 \h </w:instrText>
        </w:r>
        <w:r w:rsidR="007B0442">
          <w:rPr>
            <w:noProof/>
            <w:webHidden/>
          </w:rPr>
        </w:r>
        <w:r w:rsidR="007B0442">
          <w:rPr>
            <w:noProof/>
            <w:webHidden/>
          </w:rPr>
          <w:fldChar w:fldCharType="separate"/>
        </w:r>
        <w:r w:rsidR="007B0442">
          <w:rPr>
            <w:noProof/>
            <w:webHidden/>
          </w:rPr>
          <w:t>3</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3" w:history="1">
        <w:r w:rsidR="007B0442" w:rsidRPr="00796E4D">
          <w:rPr>
            <w:rStyle w:val="Hyperlink"/>
            <w:noProof/>
            <w:lang w:val="sr-Latn-RS"/>
          </w:rPr>
          <w:t>2.1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BroadR-Reach interfejs</w:t>
        </w:r>
        <w:r w:rsidR="007B0442">
          <w:rPr>
            <w:noProof/>
            <w:webHidden/>
          </w:rPr>
          <w:tab/>
        </w:r>
        <w:r w:rsidR="007B0442">
          <w:rPr>
            <w:noProof/>
            <w:webHidden/>
          </w:rPr>
          <w:fldChar w:fldCharType="begin"/>
        </w:r>
        <w:r w:rsidR="007B0442">
          <w:rPr>
            <w:noProof/>
            <w:webHidden/>
          </w:rPr>
          <w:instrText xml:space="preserve"> PAGEREF _Toc518384623 \h </w:instrText>
        </w:r>
        <w:r w:rsidR="007B0442">
          <w:rPr>
            <w:noProof/>
            <w:webHidden/>
          </w:rPr>
        </w:r>
        <w:r w:rsidR="007B0442">
          <w:rPr>
            <w:noProof/>
            <w:webHidden/>
          </w:rPr>
          <w:fldChar w:fldCharType="separate"/>
        </w:r>
        <w:r w:rsidR="007B0442">
          <w:rPr>
            <w:noProof/>
            <w:webHidden/>
          </w:rPr>
          <w:t>3</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4" w:history="1">
        <w:r w:rsidR="007B0442" w:rsidRPr="00796E4D">
          <w:rPr>
            <w:rStyle w:val="Hyperlink"/>
            <w:noProof/>
            <w:lang w:val="sr-Latn-RS"/>
          </w:rPr>
          <w:t>2.2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TCP protokol</w:t>
        </w:r>
        <w:r w:rsidR="007B0442">
          <w:rPr>
            <w:noProof/>
            <w:webHidden/>
          </w:rPr>
          <w:tab/>
        </w:r>
        <w:r w:rsidR="007B0442">
          <w:rPr>
            <w:noProof/>
            <w:webHidden/>
          </w:rPr>
          <w:fldChar w:fldCharType="begin"/>
        </w:r>
        <w:r w:rsidR="007B0442">
          <w:rPr>
            <w:noProof/>
            <w:webHidden/>
          </w:rPr>
          <w:instrText xml:space="preserve"> PAGEREF _Toc518384624 \h </w:instrText>
        </w:r>
        <w:r w:rsidR="007B0442">
          <w:rPr>
            <w:noProof/>
            <w:webHidden/>
          </w:rPr>
        </w:r>
        <w:r w:rsidR="007B0442">
          <w:rPr>
            <w:noProof/>
            <w:webHidden/>
          </w:rPr>
          <w:fldChar w:fldCharType="separate"/>
        </w:r>
        <w:r w:rsidR="007B0442">
          <w:rPr>
            <w:noProof/>
            <w:webHidden/>
          </w:rPr>
          <w:t>4</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5" w:history="1">
        <w:r w:rsidR="007B0442" w:rsidRPr="00796E4D">
          <w:rPr>
            <w:rStyle w:val="Hyperlink"/>
            <w:noProof/>
            <w:lang w:val="sr-Latn-RS"/>
          </w:rPr>
          <w:t>2.2.1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Uspostavljanje</w:t>
        </w:r>
        <w:r w:rsidR="007B0442" w:rsidRPr="00796E4D">
          <w:rPr>
            <w:rStyle w:val="Hyperlink"/>
            <w:noProof/>
            <w:lang w:val="sr-Cyrl-RS"/>
          </w:rPr>
          <w:t xml:space="preserve"> </w:t>
        </w:r>
        <w:r w:rsidR="007B0442" w:rsidRPr="00796E4D">
          <w:rPr>
            <w:rStyle w:val="Hyperlink"/>
            <w:noProof/>
            <w:lang w:val="sr-Latn-RS"/>
          </w:rPr>
          <w:t>veze</w:t>
        </w:r>
        <w:r w:rsidR="007B0442">
          <w:rPr>
            <w:noProof/>
            <w:webHidden/>
          </w:rPr>
          <w:tab/>
        </w:r>
        <w:r w:rsidR="007B0442">
          <w:rPr>
            <w:noProof/>
            <w:webHidden/>
          </w:rPr>
          <w:fldChar w:fldCharType="begin"/>
        </w:r>
        <w:r w:rsidR="007B0442">
          <w:rPr>
            <w:noProof/>
            <w:webHidden/>
          </w:rPr>
          <w:instrText xml:space="preserve"> PAGEREF _Toc518384625 \h </w:instrText>
        </w:r>
        <w:r w:rsidR="007B0442">
          <w:rPr>
            <w:noProof/>
            <w:webHidden/>
          </w:rPr>
        </w:r>
        <w:r w:rsidR="007B0442">
          <w:rPr>
            <w:noProof/>
            <w:webHidden/>
          </w:rPr>
          <w:fldChar w:fldCharType="separate"/>
        </w:r>
        <w:r w:rsidR="007B0442">
          <w:rPr>
            <w:noProof/>
            <w:webHidden/>
          </w:rPr>
          <w:t>7</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6" w:history="1">
        <w:r w:rsidR="007B0442" w:rsidRPr="00796E4D">
          <w:rPr>
            <w:rStyle w:val="Hyperlink"/>
            <w:noProof/>
            <w:lang w:val="sr-Latn-RS"/>
          </w:rPr>
          <w:t>2.2.2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Prekid veze</w:t>
        </w:r>
        <w:r w:rsidR="007B0442">
          <w:rPr>
            <w:noProof/>
            <w:webHidden/>
          </w:rPr>
          <w:tab/>
        </w:r>
        <w:r w:rsidR="007B0442">
          <w:rPr>
            <w:noProof/>
            <w:webHidden/>
          </w:rPr>
          <w:fldChar w:fldCharType="begin"/>
        </w:r>
        <w:r w:rsidR="007B0442">
          <w:rPr>
            <w:noProof/>
            <w:webHidden/>
          </w:rPr>
          <w:instrText xml:space="preserve"> PAGEREF _Toc518384626 \h </w:instrText>
        </w:r>
        <w:r w:rsidR="007B0442">
          <w:rPr>
            <w:noProof/>
            <w:webHidden/>
          </w:rPr>
        </w:r>
        <w:r w:rsidR="007B0442">
          <w:rPr>
            <w:noProof/>
            <w:webHidden/>
          </w:rPr>
          <w:fldChar w:fldCharType="separate"/>
        </w:r>
        <w:r w:rsidR="007B0442">
          <w:rPr>
            <w:noProof/>
            <w:webHidden/>
          </w:rPr>
          <w:t>8</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27" w:history="1">
        <w:r w:rsidR="007B0442" w:rsidRPr="00796E4D">
          <w:rPr>
            <w:rStyle w:val="Hyperlink"/>
            <w:noProof/>
            <w:lang w:val="sr-Latn-RS"/>
          </w:rPr>
          <w:t>2.3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IPv6 protokol</w:t>
        </w:r>
        <w:r w:rsidR="007B0442">
          <w:rPr>
            <w:noProof/>
            <w:webHidden/>
          </w:rPr>
          <w:tab/>
        </w:r>
        <w:r w:rsidR="007B0442">
          <w:rPr>
            <w:noProof/>
            <w:webHidden/>
          </w:rPr>
          <w:fldChar w:fldCharType="begin"/>
        </w:r>
        <w:r w:rsidR="007B0442">
          <w:rPr>
            <w:noProof/>
            <w:webHidden/>
          </w:rPr>
          <w:instrText xml:space="preserve"> PAGEREF _Toc518384627 \h </w:instrText>
        </w:r>
        <w:r w:rsidR="007B0442">
          <w:rPr>
            <w:noProof/>
            <w:webHidden/>
          </w:rPr>
        </w:r>
        <w:r w:rsidR="007B0442">
          <w:rPr>
            <w:noProof/>
            <w:webHidden/>
          </w:rPr>
          <w:fldChar w:fldCharType="separate"/>
        </w:r>
        <w:r w:rsidR="007B0442">
          <w:rPr>
            <w:noProof/>
            <w:webHidden/>
          </w:rPr>
          <w:t>9</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8" w:history="1">
        <w:r w:rsidR="007B0442" w:rsidRPr="00796E4D">
          <w:rPr>
            <w:rStyle w:val="Hyperlink"/>
            <w:noProof/>
            <w:lang w:val="sr-Latn-RS"/>
          </w:rPr>
          <w:t>2.3.1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IPv6 adresa</w:t>
        </w:r>
        <w:r w:rsidR="007B0442">
          <w:rPr>
            <w:noProof/>
            <w:webHidden/>
          </w:rPr>
          <w:tab/>
        </w:r>
        <w:r w:rsidR="007B0442">
          <w:rPr>
            <w:noProof/>
            <w:webHidden/>
          </w:rPr>
          <w:fldChar w:fldCharType="begin"/>
        </w:r>
        <w:r w:rsidR="007B0442">
          <w:rPr>
            <w:noProof/>
            <w:webHidden/>
          </w:rPr>
          <w:instrText xml:space="preserve"> PAGEREF _Toc518384628 \h </w:instrText>
        </w:r>
        <w:r w:rsidR="007B0442">
          <w:rPr>
            <w:noProof/>
            <w:webHidden/>
          </w:rPr>
        </w:r>
        <w:r w:rsidR="007B0442">
          <w:rPr>
            <w:noProof/>
            <w:webHidden/>
          </w:rPr>
          <w:fldChar w:fldCharType="separate"/>
        </w:r>
        <w:r w:rsidR="007B0442">
          <w:rPr>
            <w:noProof/>
            <w:webHidden/>
          </w:rPr>
          <w:t>9</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29" w:history="1">
        <w:r w:rsidR="007B0442" w:rsidRPr="00796E4D">
          <w:rPr>
            <w:rStyle w:val="Hyperlink"/>
            <w:noProof/>
            <w:lang w:val="sr-Latn-RS"/>
          </w:rPr>
          <w:t>2.3.2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Struktura IPv6 paketa</w:t>
        </w:r>
        <w:r w:rsidR="007B0442">
          <w:rPr>
            <w:noProof/>
            <w:webHidden/>
          </w:rPr>
          <w:tab/>
        </w:r>
        <w:r w:rsidR="007B0442">
          <w:rPr>
            <w:noProof/>
            <w:webHidden/>
          </w:rPr>
          <w:fldChar w:fldCharType="begin"/>
        </w:r>
        <w:r w:rsidR="007B0442">
          <w:rPr>
            <w:noProof/>
            <w:webHidden/>
          </w:rPr>
          <w:instrText xml:space="preserve"> PAGEREF _Toc518384629 \h </w:instrText>
        </w:r>
        <w:r w:rsidR="007B0442">
          <w:rPr>
            <w:noProof/>
            <w:webHidden/>
          </w:rPr>
        </w:r>
        <w:r w:rsidR="007B0442">
          <w:rPr>
            <w:noProof/>
            <w:webHidden/>
          </w:rPr>
          <w:fldChar w:fldCharType="separate"/>
        </w:r>
        <w:r w:rsidR="007B0442">
          <w:rPr>
            <w:noProof/>
            <w:webHidden/>
          </w:rPr>
          <w:t>9</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30" w:history="1">
        <w:r w:rsidR="007B0442" w:rsidRPr="00796E4D">
          <w:rPr>
            <w:rStyle w:val="Hyperlink"/>
            <w:noProof/>
            <w:lang w:val="en-GB"/>
          </w:rPr>
          <w:t>2.4</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Asimetrična RSA enkripcija, osobine i primena</w:t>
        </w:r>
        <w:r w:rsidR="007B0442">
          <w:rPr>
            <w:noProof/>
            <w:webHidden/>
          </w:rPr>
          <w:tab/>
        </w:r>
        <w:r w:rsidR="007B0442">
          <w:rPr>
            <w:noProof/>
            <w:webHidden/>
          </w:rPr>
          <w:fldChar w:fldCharType="begin"/>
        </w:r>
        <w:r w:rsidR="007B0442">
          <w:rPr>
            <w:noProof/>
            <w:webHidden/>
          </w:rPr>
          <w:instrText xml:space="preserve"> PAGEREF _Toc518384630 \h </w:instrText>
        </w:r>
        <w:r w:rsidR="007B0442">
          <w:rPr>
            <w:noProof/>
            <w:webHidden/>
          </w:rPr>
        </w:r>
        <w:r w:rsidR="007B0442">
          <w:rPr>
            <w:noProof/>
            <w:webHidden/>
          </w:rPr>
          <w:fldChar w:fldCharType="separate"/>
        </w:r>
        <w:r w:rsidR="007B0442">
          <w:rPr>
            <w:noProof/>
            <w:webHidden/>
          </w:rPr>
          <w:t>10</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1" w:history="1">
        <w:r w:rsidR="007B0442" w:rsidRPr="00796E4D">
          <w:rPr>
            <w:rStyle w:val="Hyperlink"/>
            <w:noProof/>
            <w:lang w:val="en-GB"/>
          </w:rPr>
          <w:t>2.4.1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Elementi enkripcije</w:t>
        </w:r>
        <w:r w:rsidR="007B0442">
          <w:rPr>
            <w:noProof/>
            <w:webHidden/>
          </w:rPr>
          <w:tab/>
        </w:r>
        <w:r w:rsidR="007B0442">
          <w:rPr>
            <w:noProof/>
            <w:webHidden/>
          </w:rPr>
          <w:fldChar w:fldCharType="begin"/>
        </w:r>
        <w:r w:rsidR="007B0442">
          <w:rPr>
            <w:noProof/>
            <w:webHidden/>
          </w:rPr>
          <w:instrText xml:space="preserve"> PAGEREF _Toc518384631 \h </w:instrText>
        </w:r>
        <w:r w:rsidR="007B0442">
          <w:rPr>
            <w:noProof/>
            <w:webHidden/>
          </w:rPr>
        </w:r>
        <w:r w:rsidR="007B0442">
          <w:rPr>
            <w:noProof/>
            <w:webHidden/>
          </w:rPr>
          <w:fldChar w:fldCharType="separate"/>
        </w:r>
        <w:r w:rsidR="007B0442">
          <w:rPr>
            <w:noProof/>
            <w:webHidden/>
          </w:rPr>
          <w:t>11</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2" w:history="1">
        <w:r w:rsidR="007B0442" w:rsidRPr="00796E4D">
          <w:rPr>
            <w:rStyle w:val="Hyperlink"/>
            <w:noProof/>
            <w:lang w:val="en-GB"/>
          </w:rPr>
          <w:t>2.4.2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Osobine RSA enkripcije</w:t>
        </w:r>
        <w:r w:rsidR="007B0442">
          <w:rPr>
            <w:noProof/>
            <w:webHidden/>
          </w:rPr>
          <w:tab/>
        </w:r>
        <w:r w:rsidR="007B0442">
          <w:rPr>
            <w:noProof/>
            <w:webHidden/>
          </w:rPr>
          <w:fldChar w:fldCharType="begin"/>
        </w:r>
        <w:r w:rsidR="007B0442">
          <w:rPr>
            <w:noProof/>
            <w:webHidden/>
          </w:rPr>
          <w:instrText xml:space="preserve"> PAGEREF _Toc518384632 \h </w:instrText>
        </w:r>
        <w:r w:rsidR="007B0442">
          <w:rPr>
            <w:noProof/>
            <w:webHidden/>
          </w:rPr>
        </w:r>
        <w:r w:rsidR="007B0442">
          <w:rPr>
            <w:noProof/>
            <w:webHidden/>
          </w:rPr>
          <w:fldChar w:fldCharType="separate"/>
        </w:r>
        <w:r w:rsidR="007B0442">
          <w:rPr>
            <w:noProof/>
            <w:webHidden/>
          </w:rPr>
          <w:t>11</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3" w:history="1">
        <w:r w:rsidR="007B0442" w:rsidRPr="00796E4D">
          <w:rPr>
            <w:rStyle w:val="Hyperlink"/>
            <w:noProof/>
            <w:lang w:val="en-GB"/>
          </w:rPr>
          <w:t>2.4.3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Algoritam RSA enkripcije</w:t>
        </w:r>
        <w:r w:rsidR="007B0442">
          <w:rPr>
            <w:noProof/>
            <w:webHidden/>
          </w:rPr>
          <w:tab/>
        </w:r>
        <w:r w:rsidR="007B0442">
          <w:rPr>
            <w:noProof/>
            <w:webHidden/>
          </w:rPr>
          <w:fldChar w:fldCharType="begin"/>
        </w:r>
        <w:r w:rsidR="007B0442">
          <w:rPr>
            <w:noProof/>
            <w:webHidden/>
          </w:rPr>
          <w:instrText xml:space="preserve"> PAGEREF _Toc518384633 \h </w:instrText>
        </w:r>
        <w:r w:rsidR="007B0442">
          <w:rPr>
            <w:noProof/>
            <w:webHidden/>
          </w:rPr>
        </w:r>
        <w:r w:rsidR="007B0442">
          <w:rPr>
            <w:noProof/>
            <w:webHidden/>
          </w:rPr>
          <w:fldChar w:fldCharType="separate"/>
        </w:r>
        <w:r w:rsidR="007B0442">
          <w:rPr>
            <w:noProof/>
            <w:webHidden/>
          </w:rPr>
          <w:t>12</w:t>
        </w:r>
        <w:r w:rsidR="007B0442">
          <w:rPr>
            <w:noProof/>
            <w:webHidden/>
          </w:rPr>
          <w:fldChar w:fldCharType="end"/>
        </w:r>
      </w:hyperlink>
    </w:p>
    <w:p w:rsidR="007B0442" w:rsidRDefault="00D03B92">
      <w:pPr>
        <w:pStyle w:val="TOC1"/>
        <w:rPr>
          <w:rFonts w:asciiTheme="minorHAnsi" w:eastAsiaTheme="minorEastAsia" w:hAnsiTheme="minorHAnsi" w:cstheme="minorBidi"/>
          <w:noProof/>
          <w:sz w:val="22"/>
          <w:szCs w:val="22"/>
          <w:lang w:val="en-GB" w:eastAsia="en-GB"/>
        </w:rPr>
      </w:pPr>
      <w:hyperlink w:anchor="_Toc518384634" w:history="1">
        <w:r w:rsidR="007B0442" w:rsidRPr="00796E4D">
          <w:rPr>
            <w:rStyle w:val="Hyperlink"/>
            <w:noProof/>
            <w:lang w:val="sr-Latn-RS"/>
          </w:rPr>
          <w:t>3.</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 xml:space="preserve">Koncept </w:t>
        </w:r>
        <w:r w:rsidR="007B0442" w:rsidRPr="00796E4D">
          <w:rPr>
            <w:rStyle w:val="Hyperlink"/>
            <w:noProof/>
            <w:lang w:val="sr-Latn-RS"/>
          </w:rPr>
          <w:t>rešenja</w:t>
        </w:r>
        <w:r w:rsidR="007B0442">
          <w:rPr>
            <w:noProof/>
            <w:webHidden/>
          </w:rPr>
          <w:tab/>
        </w:r>
        <w:r w:rsidR="007B0442">
          <w:rPr>
            <w:noProof/>
            <w:webHidden/>
          </w:rPr>
          <w:fldChar w:fldCharType="begin"/>
        </w:r>
        <w:r w:rsidR="007B0442">
          <w:rPr>
            <w:noProof/>
            <w:webHidden/>
          </w:rPr>
          <w:instrText xml:space="preserve"> PAGEREF _Toc518384634 \h </w:instrText>
        </w:r>
        <w:r w:rsidR="007B0442">
          <w:rPr>
            <w:noProof/>
            <w:webHidden/>
          </w:rPr>
        </w:r>
        <w:r w:rsidR="007B0442">
          <w:rPr>
            <w:noProof/>
            <w:webHidden/>
          </w:rPr>
          <w:fldChar w:fldCharType="separate"/>
        </w:r>
        <w:r w:rsidR="007B0442">
          <w:rPr>
            <w:noProof/>
            <w:webHidden/>
          </w:rPr>
          <w:t>14</w:t>
        </w:r>
        <w:r w:rsidR="007B0442">
          <w:rPr>
            <w:noProof/>
            <w:webHidden/>
          </w:rPr>
          <w:fldChar w:fldCharType="end"/>
        </w:r>
      </w:hyperlink>
    </w:p>
    <w:p w:rsidR="007B0442" w:rsidRDefault="00D03B92">
      <w:pPr>
        <w:pStyle w:val="TOC1"/>
        <w:rPr>
          <w:rFonts w:asciiTheme="minorHAnsi" w:eastAsiaTheme="minorEastAsia" w:hAnsiTheme="minorHAnsi" w:cstheme="minorBidi"/>
          <w:noProof/>
          <w:sz w:val="22"/>
          <w:szCs w:val="22"/>
          <w:lang w:val="en-GB" w:eastAsia="en-GB"/>
        </w:rPr>
      </w:pPr>
      <w:hyperlink w:anchor="_Toc518384635" w:history="1">
        <w:r w:rsidR="007B0442" w:rsidRPr="00796E4D">
          <w:rPr>
            <w:rStyle w:val="Hyperlink"/>
            <w:noProof/>
          </w:rPr>
          <w:t>4.</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Programsko rešenje</w:t>
        </w:r>
        <w:r w:rsidR="007B0442">
          <w:rPr>
            <w:noProof/>
            <w:webHidden/>
          </w:rPr>
          <w:tab/>
        </w:r>
        <w:r w:rsidR="007B0442">
          <w:rPr>
            <w:noProof/>
            <w:webHidden/>
          </w:rPr>
          <w:fldChar w:fldCharType="begin"/>
        </w:r>
        <w:r w:rsidR="007B0442">
          <w:rPr>
            <w:noProof/>
            <w:webHidden/>
          </w:rPr>
          <w:instrText xml:space="preserve"> PAGEREF _Toc518384635 \h </w:instrText>
        </w:r>
        <w:r w:rsidR="007B0442">
          <w:rPr>
            <w:noProof/>
            <w:webHidden/>
          </w:rPr>
        </w:r>
        <w:r w:rsidR="007B0442">
          <w:rPr>
            <w:noProof/>
            <w:webHidden/>
          </w:rPr>
          <w:fldChar w:fldCharType="separate"/>
        </w:r>
        <w:r w:rsidR="007B0442">
          <w:rPr>
            <w:noProof/>
            <w:webHidden/>
          </w:rPr>
          <w:t>17</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36" w:history="1">
        <w:r w:rsidR="007B0442" w:rsidRPr="00796E4D">
          <w:rPr>
            <w:rStyle w:val="Hyperlink"/>
            <w:noProof/>
          </w:rPr>
          <w:t>4.1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Klijentska strana</w:t>
        </w:r>
        <w:r w:rsidR="007B0442">
          <w:rPr>
            <w:noProof/>
            <w:webHidden/>
          </w:rPr>
          <w:tab/>
        </w:r>
        <w:r w:rsidR="007B0442">
          <w:rPr>
            <w:noProof/>
            <w:webHidden/>
          </w:rPr>
          <w:fldChar w:fldCharType="begin"/>
        </w:r>
        <w:r w:rsidR="007B0442">
          <w:rPr>
            <w:noProof/>
            <w:webHidden/>
          </w:rPr>
          <w:instrText xml:space="preserve"> PAGEREF _Toc518384636 \h </w:instrText>
        </w:r>
        <w:r w:rsidR="007B0442">
          <w:rPr>
            <w:noProof/>
            <w:webHidden/>
          </w:rPr>
        </w:r>
        <w:r w:rsidR="007B0442">
          <w:rPr>
            <w:noProof/>
            <w:webHidden/>
          </w:rPr>
          <w:fldChar w:fldCharType="separate"/>
        </w:r>
        <w:r w:rsidR="007B0442">
          <w:rPr>
            <w:noProof/>
            <w:webHidden/>
          </w:rPr>
          <w:t>17</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7" w:history="1">
        <w:r w:rsidR="007B0442" w:rsidRPr="00796E4D">
          <w:rPr>
            <w:rStyle w:val="Hyperlink"/>
            <w:noProof/>
          </w:rPr>
          <w:t>4.1.1</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int main(void)</w:t>
        </w:r>
        <w:r w:rsidR="007B0442">
          <w:rPr>
            <w:noProof/>
            <w:webHidden/>
          </w:rPr>
          <w:tab/>
        </w:r>
        <w:r w:rsidR="007B0442">
          <w:rPr>
            <w:noProof/>
            <w:webHidden/>
          </w:rPr>
          <w:fldChar w:fldCharType="begin"/>
        </w:r>
        <w:r w:rsidR="007B0442">
          <w:rPr>
            <w:noProof/>
            <w:webHidden/>
          </w:rPr>
          <w:instrText xml:space="preserve"> PAGEREF _Toc518384637 \h </w:instrText>
        </w:r>
        <w:r w:rsidR="007B0442">
          <w:rPr>
            <w:noProof/>
            <w:webHidden/>
          </w:rPr>
        </w:r>
        <w:r w:rsidR="007B0442">
          <w:rPr>
            <w:noProof/>
            <w:webHidden/>
          </w:rPr>
          <w:fldChar w:fldCharType="separate"/>
        </w:r>
        <w:r w:rsidR="007B0442">
          <w:rPr>
            <w:noProof/>
            <w:webHidden/>
          </w:rPr>
          <w:t>18</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8" w:history="1">
        <w:r w:rsidR="007B0442" w:rsidRPr="00796E4D">
          <w:rPr>
            <w:rStyle w:val="Hyperlink"/>
            <w:noProof/>
            <w:lang w:val="sr-Latn-RS"/>
          </w:rPr>
          <w:t>4.1.2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void receiveFile(void)</w:t>
        </w:r>
        <w:r w:rsidR="007B0442">
          <w:rPr>
            <w:noProof/>
            <w:webHidden/>
          </w:rPr>
          <w:tab/>
        </w:r>
        <w:r w:rsidR="007B0442">
          <w:rPr>
            <w:noProof/>
            <w:webHidden/>
          </w:rPr>
          <w:fldChar w:fldCharType="begin"/>
        </w:r>
        <w:r w:rsidR="007B0442">
          <w:rPr>
            <w:noProof/>
            <w:webHidden/>
          </w:rPr>
          <w:instrText xml:space="preserve"> PAGEREF _Toc518384638 \h </w:instrText>
        </w:r>
        <w:r w:rsidR="007B0442">
          <w:rPr>
            <w:noProof/>
            <w:webHidden/>
          </w:rPr>
        </w:r>
        <w:r w:rsidR="007B0442">
          <w:rPr>
            <w:noProof/>
            <w:webHidden/>
          </w:rPr>
          <w:fldChar w:fldCharType="separate"/>
        </w:r>
        <w:r w:rsidR="007B0442">
          <w:rPr>
            <w:noProof/>
            <w:webHidden/>
          </w:rPr>
          <w:t>18</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39" w:history="1">
        <w:r w:rsidR="007B0442" w:rsidRPr="00796E4D">
          <w:rPr>
            <w:rStyle w:val="Hyperlink"/>
            <w:noProof/>
            <w:lang w:val="en-GB"/>
          </w:rPr>
          <w:t>4.1.3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void decrypt(void)</w:t>
        </w:r>
        <w:r w:rsidR="007B0442">
          <w:rPr>
            <w:noProof/>
            <w:webHidden/>
          </w:rPr>
          <w:tab/>
        </w:r>
        <w:r w:rsidR="007B0442">
          <w:rPr>
            <w:noProof/>
            <w:webHidden/>
          </w:rPr>
          <w:fldChar w:fldCharType="begin"/>
        </w:r>
        <w:r w:rsidR="007B0442">
          <w:rPr>
            <w:noProof/>
            <w:webHidden/>
          </w:rPr>
          <w:instrText xml:space="preserve"> PAGEREF _Toc518384639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0" w:history="1">
        <w:r w:rsidR="007B0442" w:rsidRPr="00796E4D">
          <w:rPr>
            <w:rStyle w:val="Hyperlink"/>
            <w:noProof/>
            <w:lang w:val="sr-Latn-RS"/>
          </w:rPr>
          <w:t>4.1.4</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uint32_t prime(uint_32 pr)</w:t>
        </w:r>
        <w:r w:rsidR="007B0442">
          <w:rPr>
            <w:noProof/>
            <w:webHidden/>
          </w:rPr>
          <w:tab/>
        </w:r>
        <w:r w:rsidR="007B0442">
          <w:rPr>
            <w:noProof/>
            <w:webHidden/>
          </w:rPr>
          <w:fldChar w:fldCharType="begin"/>
        </w:r>
        <w:r w:rsidR="007B0442">
          <w:rPr>
            <w:noProof/>
            <w:webHidden/>
          </w:rPr>
          <w:instrText xml:space="preserve"> PAGEREF _Toc518384640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1" w:history="1">
        <w:r w:rsidR="007B0442" w:rsidRPr="00796E4D">
          <w:rPr>
            <w:rStyle w:val="Hyperlink"/>
            <w:noProof/>
            <w:lang w:val="sr-Latn-RS"/>
          </w:rPr>
          <w:t>4.1.5</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void ce(void) i uint32_t cd(uint32_t x)</w:t>
        </w:r>
        <w:r w:rsidR="007B0442">
          <w:rPr>
            <w:noProof/>
            <w:webHidden/>
          </w:rPr>
          <w:tab/>
        </w:r>
        <w:r w:rsidR="007B0442">
          <w:rPr>
            <w:noProof/>
            <w:webHidden/>
          </w:rPr>
          <w:fldChar w:fldCharType="begin"/>
        </w:r>
        <w:r w:rsidR="007B0442">
          <w:rPr>
            <w:noProof/>
            <w:webHidden/>
          </w:rPr>
          <w:instrText xml:space="preserve"> PAGEREF _Toc518384641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42" w:history="1">
        <w:r w:rsidR="007B0442" w:rsidRPr="00796E4D">
          <w:rPr>
            <w:rStyle w:val="Hyperlink"/>
            <w:noProof/>
            <w:lang w:val="sr-Latn-RS"/>
          </w:rPr>
          <w:t>4.2</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Serverska strana</w:t>
        </w:r>
        <w:r w:rsidR="007B0442">
          <w:rPr>
            <w:noProof/>
            <w:webHidden/>
          </w:rPr>
          <w:tab/>
        </w:r>
        <w:r w:rsidR="007B0442">
          <w:rPr>
            <w:noProof/>
            <w:webHidden/>
          </w:rPr>
          <w:fldChar w:fldCharType="begin"/>
        </w:r>
        <w:r w:rsidR="007B0442">
          <w:rPr>
            <w:noProof/>
            <w:webHidden/>
          </w:rPr>
          <w:instrText xml:space="preserve"> PAGEREF _Toc518384642 \h </w:instrText>
        </w:r>
        <w:r w:rsidR="007B0442">
          <w:rPr>
            <w:noProof/>
            <w:webHidden/>
          </w:rPr>
        </w:r>
        <w:r w:rsidR="007B0442">
          <w:rPr>
            <w:noProof/>
            <w:webHidden/>
          </w:rPr>
          <w:fldChar w:fldCharType="separate"/>
        </w:r>
        <w:r w:rsidR="007B0442">
          <w:rPr>
            <w:noProof/>
            <w:webHidden/>
          </w:rPr>
          <w:t>19</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3" w:history="1">
        <w:r w:rsidR="007B0442" w:rsidRPr="00796E4D">
          <w:rPr>
            <w:rStyle w:val="Hyperlink"/>
            <w:noProof/>
          </w:rPr>
          <w:t>4.2.1</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sr-Latn-RS"/>
          </w:rPr>
          <w:t>FUNC</w:t>
        </w:r>
        <w:r w:rsidR="007B0442" w:rsidRPr="00796E4D">
          <w:rPr>
            <w:rStyle w:val="Hyperlink"/>
            <w:noProof/>
          </w:rPr>
          <w:t>(void, RTE_CTCDETHCOM_APPL_CODE) REthComInit(void)</w:t>
        </w:r>
        <w:r w:rsidR="007B0442">
          <w:rPr>
            <w:noProof/>
            <w:webHidden/>
          </w:rPr>
          <w:tab/>
        </w:r>
        <w:r w:rsidR="007B0442">
          <w:rPr>
            <w:noProof/>
            <w:webHidden/>
          </w:rPr>
          <w:fldChar w:fldCharType="begin"/>
        </w:r>
        <w:r w:rsidR="007B0442">
          <w:rPr>
            <w:noProof/>
            <w:webHidden/>
          </w:rPr>
          <w:instrText xml:space="preserve"> PAGEREF _Toc518384643 \h </w:instrText>
        </w:r>
        <w:r w:rsidR="007B0442">
          <w:rPr>
            <w:noProof/>
            <w:webHidden/>
          </w:rPr>
        </w:r>
        <w:r w:rsidR="007B0442">
          <w:rPr>
            <w:noProof/>
            <w:webHidden/>
          </w:rPr>
          <w:fldChar w:fldCharType="separate"/>
        </w:r>
        <w:r w:rsidR="007B0442">
          <w:rPr>
            <w:noProof/>
            <w:webHidden/>
          </w:rPr>
          <w:t>20</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4" w:history="1">
        <w:r w:rsidR="007B0442" w:rsidRPr="00796E4D">
          <w:rPr>
            <w:rStyle w:val="Hyperlink"/>
            <w:noProof/>
          </w:rPr>
          <w:t>4.2.2</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FUNC(void, RTE_CTCDETHCOM_APPL_CODE) REthComCyclic(void)</w:t>
        </w:r>
        <w:r w:rsidR="007B0442">
          <w:rPr>
            <w:noProof/>
            <w:webHidden/>
          </w:rPr>
          <w:tab/>
        </w:r>
        <w:r w:rsidR="007B0442">
          <w:rPr>
            <w:noProof/>
            <w:webHidden/>
          </w:rPr>
          <w:fldChar w:fldCharType="begin"/>
        </w:r>
        <w:r w:rsidR="007B0442">
          <w:rPr>
            <w:noProof/>
            <w:webHidden/>
          </w:rPr>
          <w:instrText xml:space="preserve"> PAGEREF _Toc518384644 \h </w:instrText>
        </w:r>
        <w:r w:rsidR="007B0442">
          <w:rPr>
            <w:noProof/>
            <w:webHidden/>
          </w:rPr>
        </w:r>
        <w:r w:rsidR="007B0442">
          <w:rPr>
            <w:noProof/>
            <w:webHidden/>
          </w:rPr>
          <w:fldChar w:fldCharType="separate"/>
        </w:r>
        <w:r w:rsidR="007B0442">
          <w:rPr>
            <w:noProof/>
            <w:webHidden/>
          </w:rPr>
          <w:t>20</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5" w:history="1">
        <w:r w:rsidR="007B0442" w:rsidRPr="00796E4D">
          <w:rPr>
            <w:rStyle w:val="Hyperlink"/>
            <w:noProof/>
          </w:rPr>
          <w:t>4.2.3</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static void  backgroundTask(void)</w:t>
        </w:r>
        <w:r w:rsidR="007B0442">
          <w:rPr>
            <w:noProof/>
            <w:webHidden/>
          </w:rPr>
          <w:tab/>
        </w:r>
        <w:r w:rsidR="007B0442">
          <w:rPr>
            <w:noProof/>
            <w:webHidden/>
          </w:rPr>
          <w:fldChar w:fldCharType="begin"/>
        </w:r>
        <w:r w:rsidR="007B0442">
          <w:rPr>
            <w:noProof/>
            <w:webHidden/>
          </w:rPr>
          <w:instrText xml:space="preserve"> PAGEREF _Toc518384645 \h </w:instrText>
        </w:r>
        <w:r w:rsidR="007B0442">
          <w:rPr>
            <w:noProof/>
            <w:webHidden/>
          </w:rPr>
        </w:r>
        <w:r w:rsidR="007B0442">
          <w:rPr>
            <w:noProof/>
            <w:webHidden/>
          </w:rPr>
          <w:fldChar w:fldCharType="separate"/>
        </w:r>
        <w:r w:rsidR="007B0442">
          <w:rPr>
            <w:noProof/>
            <w:webHidden/>
          </w:rPr>
          <w:t>20</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6" w:history="1">
        <w:r w:rsidR="007B0442" w:rsidRPr="00796E4D">
          <w:rPr>
            <w:rStyle w:val="Hyperlink"/>
            <w:noProof/>
            <w:lang w:val="en-GB"/>
          </w:rPr>
          <w:t>4.2.4</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void receivePublicKeys(void)</w:t>
        </w:r>
        <w:r w:rsidR="007B0442">
          <w:rPr>
            <w:noProof/>
            <w:webHidden/>
          </w:rPr>
          <w:tab/>
        </w:r>
        <w:r w:rsidR="007B0442">
          <w:rPr>
            <w:noProof/>
            <w:webHidden/>
          </w:rPr>
          <w:fldChar w:fldCharType="begin"/>
        </w:r>
        <w:r w:rsidR="007B0442">
          <w:rPr>
            <w:noProof/>
            <w:webHidden/>
          </w:rPr>
          <w:instrText xml:space="preserve"> PAGEREF _Toc518384646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7" w:history="1">
        <w:r w:rsidR="007B0442" w:rsidRPr="00796E4D">
          <w:rPr>
            <w:rStyle w:val="Hyperlink"/>
            <w:noProof/>
            <w:lang w:val="en-GB"/>
          </w:rPr>
          <w:t>4.2.5</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void sendFile(const char fs_name[])</w:t>
        </w:r>
        <w:r w:rsidR="007B0442">
          <w:rPr>
            <w:noProof/>
            <w:webHidden/>
          </w:rPr>
          <w:tab/>
        </w:r>
        <w:r w:rsidR="007B0442">
          <w:rPr>
            <w:noProof/>
            <w:webHidden/>
          </w:rPr>
          <w:fldChar w:fldCharType="begin"/>
        </w:r>
        <w:r w:rsidR="007B0442">
          <w:rPr>
            <w:noProof/>
            <w:webHidden/>
          </w:rPr>
          <w:instrText xml:space="preserve"> PAGEREF _Toc518384647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8" w:history="1">
        <w:r w:rsidR="007B0442" w:rsidRPr="00796E4D">
          <w:rPr>
            <w:rStyle w:val="Hyperlink"/>
            <w:noProof/>
            <w:lang w:val="en-GB"/>
          </w:rPr>
          <w:t>4.2.6</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int32_t numOfFiles()</w:t>
        </w:r>
        <w:r w:rsidR="007B0442">
          <w:rPr>
            <w:noProof/>
            <w:webHidden/>
          </w:rPr>
          <w:tab/>
        </w:r>
        <w:r w:rsidR="007B0442">
          <w:rPr>
            <w:noProof/>
            <w:webHidden/>
          </w:rPr>
          <w:fldChar w:fldCharType="begin"/>
        </w:r>
        <w:r w:rsidR="007B0442">
          <w:rPr>
            <w:noProof/>
            <w:webHidden/>
          </w:rPr>
          <w:instrText xml:space="preserve"> PAGEREF _Toc518384648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D03B9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84649" w:history="1">
        <w:r w:rsidR="007B0442" w:rsidRPr="00796E4D">
          <w:rPr>
            <w:rStyle w:val="Hyperlink"/>
            <w:noProof/>
            <w:lang w:val="en-GB"/>
          </w:rPr>
          <w:t>4.2.7</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static void encrypt(void)</w:t>
        </w:r>
        <w:r w:rsidR="007B0442">
          <w:rPr>
            <w:noProof/>
            <w:webHidden/>
          </w:rPr>
          <w:tab/>
        </w:r>
        <w:r w:rsidR="007B0442">
          <w:rPr>
            <w:noProof/>
            <w:webHidden/>
          </w:rPr>
          <w:fldChar w:fldCharType="begin"/>
        </w:r>
        <w:r w:rsidR="007B0442">
          <w:rPr>
            <w:noProof/>
            <w:webHidden/>
          </w:rPr>
          <w:instrText xml:space="preserve"> PAGEREF _Toc518384649 \h </w:instrText>
        </w:r>
        <w:r w:rsidR="007B0442">
          <w:rPr>
            <w:noProof/>
            <w:webHidden/>
          </w:rPr>
        </w:r>
        <w:r w:rsidR="007B0442">
          <w:rPr>
            <w:noProof/>
            <w:webHidden/>
          </w:rPr>
          <w:fldChar w:fldCharType="separate"/>
        </w:r>
        <w:r w:rsidR="007B0442">
          <w:rPr>
            <w:noProof/>
            <w:webHidden/>
          </w:rPr>
          <w:t>21</w:t>
        </w:r>
        <w:r w:rsidR="007B0442">
          <w:rPr>
            <w:noProof/>
            <w:webHidden/>
          </w:rPr>
          <w:fldChar w:fldCharType="end"/>
        </w:r>
      </w:hyperlink>
    </w:p>
    <w:p w:rsidR="007B0442" w:rsidRDefault="00D03B9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84650" w:history="1">
        <w:r w:rsidR="007B0442" w:rsidRPr="00796E4D">
          <w:rPr>
            <w:rStyle w:val="Hyperlink"/>
            <w:noProof/>
            <w:lang w:val="sr-Latn-RS"/>
          </w:rPr>
          <w:t>4.3</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Graf</w:t>
        </w:r>
        <w:r w:rsidR="007B0442" w:rsidRPr="00796E4D">
          <w:rPr>
            <w:rStyle w:val="Hyperlink"/>
            <w:noProof/>
            <w:lang w:val="sr-Latn-RS"/>
          </w:rPr>
          <w:t>ičko korisničko sučelje</w:t>
        </w:r>
        <w:r w:rsidR="007B0442">
          <w:rPr>
            <w:noProof/>
            <w:webHidden/>
          </w:rPr>
          <w:tab/>
        </w:r>
        <w:r w:rsidR="007B0442">
          <w:rPr>
            <w:noProof/>
            <w:webHidden/>
          </w:rPr>
          <w:fldChar w:fldCharType="begin"/>
        </w:r>
        <w:r w:rsidR="007B0442">
          <w:rPr>
            <w:noProof/>
            <w:webHidden/>
          </w:rPr>
          <w:instrText xml:space="preserve"> PAGEREF _Toc518384650 \h </w:instrText>
        </w:r>
        <w:r w:rsidR="007B0442">
          <w:rPr>
            <w:noProof/>
            <w:webHidden/>
          </w:rPr>
        </w:r>
        <w:r w:rsidR="007B0442">
          <w:rPr>
            <w:noProof/>
            <w:webHidden/>
          </w:rPr>
          <w:fldChar w:fldCharType="separate"/>
        </w:r>
        <w:r w:rsidR="007B0442">
          <w:rPr>
            <w:noProof/>
            <w:webHidden/>
          </w:rPr>
          <w:t>22</w:t>
        </w:r>
        <w:r w:rsidR="007B0442">
          <w:rPr>
            <w:noProof/>
            <w:webHidden/>
          </w:rPr>
          <w:fldChar w:fldCharType="end"/>
        </w:r>
      </w:hyperlink>
    </w:p>
    <w:p w:rsidR="007B0442" w:rsidRDefault="00D03B92">
      <w:pPr>
        <w:pStyle w:val="TOC1"/>
        <w:rPr>
          <w:rFonts w:asciiTheme="minorHAnsi" w:eastAsiaTheme="minorEastAsia" w:hAnsiTheme="minorHAnsi" w:cstheme="minorBidi"/>
          <w:noProof/>
          <w:sz w:val="22"/>
          <w:szCs w:val="22"/>
          <w:lang w:val="en-GB" w:eastAsia="en-GB"/>
        </w:rPr>
      </w:pPr>
      <w:hyperlink w:anchor="_Toc518384651" w:history="1">
        <w:r w:rsidR="007B0442" w:rsidRPr="00796E4D">
          <w:rPr>
            <w:rStyle w:val="Hyperlink"/>
            <w:noProof/>
            <w:lang w:val="en-GB"/>
          </w:rPr>
          <w:t>5.</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Testiranje i verifikacija</w:t>
        </w:r>
        <w:r w:rsidR="007B0442">
          <w:rPr>
            <w:noProof/>
            <w:webHidden/>
          </w:rPr>
          <w:tab/>
        </w:r>
        <w:r w:rsidR="007B0442">
          <w:rPr>
            <w:noProof/>
            <w:webHidden/>
          </w:rPr>
          <w:fldChar w:fldCharType="begin"/>
        </w:r>
        <w:r w:rsidR="007B0442">
          <w:rPr>
            <w:noProof/>
            <w:webHidden/>
          </w:rPr>
          <w:instrText xml:space="preserve"> PAGEREF _Toc518384651 \h </w:instrText>
        </w:r>
        <w:r w:rsidR="007B0442">
          <w:rPr>
            <w:noProof/>
            <w:webHidden/>
          </w:rPr>
        </w:r>
        <w:r w:rsidR="007B0442">
          <w:rPr>
            <w:noProof/>
            <w:webHidden/>
          </w:rPr>
          <w:fldChar w:fldCharType="separate"/>
        </w:r>
        <w:r w:rsidR="007B0442">
          <w:rPr>
            <w:noProof/>
            <w:webHidden/>
          </w:rPr>
          <w:t>23</w:t>
        </w:r>
        <w:r w:rsidR="007B0442">
          <w:rPr>
            <w:noProof/>
            <w:webHidden/>
          </w:rPr>
          <w:fldChar w:fldCharType="end"/>
        </w:r>
      </w:hyperlink>
    </w:p>
    <w:p w:rsidR="007B0442" w:rsidRDefault="00D03B92">
      <w:pPr>
        <w:pStyle w:val="TOC1"/>
        <w:rPr>
          <w:rFonts w:asciiTheme="minorHAnsi" w:eastAsiaTheme="minorEastAsia" w:hAnsiTheme="minorHAnsi" w:cstheme="minorBidi"/>
          <w:noProof/>
          <w:sz w:val="22"/>
          <w:szCs w:val="22"/>
          <w:lang w:val="en-GB" w:eastAsia="en-GB"/>
        </w:rPr>
      </w:pPr>
      <w:hyperlink w:anchor="_Toc518384652" w:history="1">
        <w:r w:rsidR="007B0442" w:rsidRPr="00796E4D">
          <w:rPr>
            <w:rStyle w:val="Hyperlink"/>
            <w:noProof/>
            <w:lang w:val="en-GB"/>
          </w:rPr>
          <w:t>6.</w:t>
        </w:r>
        <w:r w:rsidR="007B0442">
          <w:rPr>
            <w:rFonts w:asciiTheme="minorHAnsi" w:eastAsiaTheme="minorEastAsia" w:hAnsiTheme="minorHAnsi" w:cstheme="minorBidi"/>
            <w:noProof/>
            <w:sz w:val="22"/>
            <w:szCs w:val="22"/>
            <w:lang w:val="en-GB" w:eastAsia="en-GB"/>
          </w:rPr>
          <w:tab/>
        </w:r>
        <w:r w:rsidR="007B0442" w:rsidRPr="00796E4D">
          <w:rPr>
            <w:rStyle w:val="Hyperlink"/>
            <w:noProof/>
            <w:lang w:val="en-GB"/>
          </w:rPr>
          <w:t>Zaklju</w:t>
        </w:r>
        <w:r w:rsidR="007B0442" w:rsidRPr="00796E4D">
          <w:rPr>
            <w:rStyle w:val="Hyperlink"/>
            <w:noProof/>
            <w:lang w:val="sr-Latn-RS"/>
          </w:rPr>
          <w:t>č</w:t>
        </w:r>
        <w:r w:rsidR="007B0442" w:rsidRPr="00796E4D">
          <w:rPr>
            <w:rStyle w:val="Hyperlink"/>
            <w:noProof/>
            <w:lang w:val="en-GB"/>
          </w:rPr>
          <w:t>ak</w:t>
        </w:r>
        <w:r w:rsidR="007B0442">
          <w:rPr>
            <w:noProof/>
            <w:webHidden/>
          </w:rPr>
          <w:tab/>
        </w:r>
        <w:r w:rsidR="007B0442">
          <w:rPr>
            <w:noProof/>
            <w:webHidden/>
          </w:rPr>
          <w:fldChar w:fldCharType="begin"/>
        </w:r>
        <w:r w:rsidR="007B0442">
          <w:rPr>
            <w:noProof/>
            <w:webHidden/>
          </w:rPr>
          <w:instrText xml:space="preserve"> PAGEREF _Toc518384652 \h </w:instrText>
        </w:r>
        <w:r w:rsidR="007B0442">
          <w:rPr>
            <w:noProof/>
            <w:webHidden/>
          </w:rPr>
        </w:r>
        <w:r w:rsidR="007B0442">
          <w:rPr>
            <w:noProof/>
            <w:webHidden/>
          </w:rPr>
          <w:fldChar w:fldCharType="separate"/>
        </w:r>
        <w:r w:rsidR="007B0442">
          <w:rPr>
            <w:noProof/>
            <w:webHidden/>
          </w:rPr>
          <w:t>26</w:t>
        </w:r>
        <w:r w:rsidR="007B0442">
          <w:rPr>
            <w:noProof/>
            <w:webHidden/>
          </w:rPr>
          <w:fldChar w:fldCharType="end"/>
        </w:r>
      </w:hyperlink>
    </w:p>
    <w:p w:rsidR="007B0442" w:rsidRDefault="00D03B92">
      <w:pPr>
        <w:pStyle w:val="TOC1"/>
        <w:rPr>
          <w:rFonts w:asciiTheme="minorHAnsi" w:eastAsiaTheme="minorEastAsia" w:hAnsiTheme="minorHAnsi" w:cstheme="minorBidi"/>
          <w:noProof/>
          <w:sz w:val="22"/>
          <w:szCs w:val="22"/>
          <w:lang w:val="en-GB" w:eastAsia="en-GB"/>
        </w:rPr>
      </w:pPr>
      <w:hyperlink w:anchor="_Toc518384653" w:history="1">
        <w:r w:rsidR="007B0442" w:rsidRPr="00796E4D">
          <w:rPr>
            <w:rStyle w:val="Hyperlink"/>
            <w:noProof/>
          </w:rPr>
          <w:t>7.</w:t>
        </w:r>
        <w:r w:rsidR="007B0442">
          <w:rPr>
            <w:rFonts w:asciiTheme="minorHAnsi" w:eastAsiaTheme="minorEastAsia" w:hAnsiTheme="minorHAnsi" w:cstheme="minorBidi"/>
            <w:noProof/>
            <w:sz w:val="22"/>
            <w:szCs w:val="22"/>
            <w:lang w:val="en-GB" w:eastAsia="en-GB"/>
          </w:rPr>
          <w:tab/>
        </w:r>
        <w:r w:rsidR="007B0442" w:rsidRPr="00796E4D">
          <w:rPr>
            <w:rStyle w:val="Hyperlink"/>
            <w:noProof/>
          </w:rPr>
          <w:t>Literatura</w:t>
        </w:r>
        <w:r w:rsidR="007B0442">
          <w:rPr>
            <w:noProof/>
            <w:webHidden/>
          </w:rPr>
          <w:tab/>
        </w:r>
        <w:r w:rsidR="007B0442">
          <w:rPr>
            <w:noProof/>
            <w:webHidden/>
          </w:rPr>
          <w:fldChar w:fldCharType="begin"/>
        </w:r>
        <w:r w:rsidR="007B0442">
          <w:rPr>
            <w:noProof/>
            <w:webHidden/>
          </w:rPr>
          <w:instrText xml:space="preserve"> PAGEREF _Toc518384653 \h </w:instrText>
        </w:r>
        <w:r w:rsidR="007B0442">
          <w:rPr>
            <w:noProof/>
            <w:webHidden/>
          </w:rPr>
        </w:r>
        <w:r w:rsidR="007B0442">
          <w:rPr>
            <w:noProof/>
            <w:webHidden/>
          </w:rPr>
          <w:fldChar w:fldCharType="separate"/>
        </w:r>
        <w:r w:rsidR="007B0442">
          <w:rPr>
            <w:noProof/>
            <w:webHidden/>
          </w:rPr>
          <w:t>27</w:t>
        </w:r>
        <w:r w:rsidR="007B0442">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D03B92" w:rsidRDefault="00C12DBD">
      <w:pPr>
        <w:pStyle w:val="TableofFigures"/>
        <w:tabs>
          <w:tab w:val="right" w:leader="dot" w:pos="9345"/>
        </w:tabs>
        <w:rPr>
          <w:ins w:id="0" w:author="Filip Dutina" w:date="2018-07-06T11:08:00Z"/>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ins w:id="1" w:author="Filip Dutina" w:date="2018-07-06T11:08:00Z">
        <w:r w:rsidR="00D03B92">
          <w:rPr>
            <w:noProof/>
          </w:rPr>
          <w:t xml:space="preserve">Slika 2.1 </w:t>
        </w:r>
        <w:r w:rsidR="00D03B92" w:rsidRPr="002E212C">
          <w:rPr>
            <w:i/>
            <w:noProof/>
          </w:rPr>
          <w:t>BroadR-Reach</w:t>
        </w:r>
        <w:r w:rsidR="00D03B92">
          <w:rPr>
            <w:noProof/>
          </w:rPr>
          <w:t xml:space="preserve"> interfejs [1]</w:t>
        </w:r>
        <w:r w:rsidR="00D03B92">
          <w:rPr>
            <w:noProof/>
          </w:rPr>
          <w:tab/>
        </w:r>
        <w:r w:rsidR="00D03B92">
          <w:rPr>
            <w:noProof/>
          </w:rPr>
          <w:fldChar w:fldCharType="begin"/>
        </w:r>
        <w:r w:rsidR="00D03B92">
          <w:rPr>
            <w:noProof/>
          </w:rPr>
          <w:instrText xml:space="preserve"> PAGEREF _Toc518638624 \h </w:instrText>
        </w:r>
        <w:r w:rsidR="00D03B92">
          <w:rPr>
            <w:noProof/>
          </w:rPr>
        </w:r>
      </w:ins>
      <w:r w:rsidR="00D03B92">
        <w:rPr>
          <w:noProof/>
        </w:rPr>
        <w:fldChar w:fldCharType="separate"/>
      </w:r>
      <w:ins w:id="2" w:author="Filip Dutina" w:date="2018-07-06T11:08:00Z">
        <w:r w:rsidR="00D03B92">
          <w:rPr>
            <w:noProof/>
          </w:rPr>
          <w:t>3</w:t>
        </w:r>
        <w:r w:rsidR="00D03B92">
          <w:rPr>
            <w:noProof/>
          </w:rPr>
          <w:fldChar w:fldCharType="end"/>
        </w:r>
      </w:ins>
    </w:p>
    <w:p w:rsidR="00D03B92" w:rsidRDefault="00D03B92">
      <w:pPr>
        <w:pStyle w:val="TableofFigures"/>
        <w:tabs>
          <w:tab w:val="right" w:leader="dot" w:pos="9345"/>
        </w:tabs>
        <w:rPr>
          <w:ins w:id="3" w:author="Filip Dutina" w:date="2018-07-06T11:08:00Z"/>
          <w:rFonts w:asciiTheme="minorHAnsi" w:eastAsiaTheme="minorEastAsia" w:hAnsiTheme="minorHAnsi" w:cstheme="minorBidi"/>
          <w:noProof/>
          <w:sz w:val="22"/>
          <w:szCs w:val="22"/>
          <w:lang w:val="en-GB" w:eastAsia="en-GB"/>
        </w:rPr>
      </w:pPr>
      <w:ins w:id="4" w:author="Filip Dutina" w:date="2018-07-06T11:08:00Z">
        <w:r>
          <w:rPr>
            <w:noProof/>
          </w:rPr>
          <w:t>Slika 2.2 Neobložene uprede parice [2]</w:t>
        </w:r>
        <w:r>
          <w:rPr>
            <w:noProof/>
          </w:rPr>
          <w:tab/>
        </w:r>
        <w:r>
          <w:rPr>
            <w:noProof/>
          </w:rPr>
          <w:fldChar w:fldCharType="begin"/>
        </w:r>
        <w:r>
          <w:rPr>
            <w:noProof/>
          </w:rPr>
          <w:instrText xml:space="preserve"> PAGEREF _Toc518638625 \h </w:instrText>
        </w:r>
        <w:r>
          <w:rPr>
            <w:noProof/>
          </w:rPr>
        </w:r>
      </w:ins>
      <w:r>
        <w:rPr>
          <w:noProof/>
        </w:rPr>
        <w:fldChar w:fldCharType="separate"/>
      </w:r>
      <w:ins w:id="5" w:author="Filip Dutina" w:date="2018-07-06T11:08:00Z">
        <w:r>
          <w:rPr>
            <w:noProof/>
          </w:rPr>
          <w:t>4</w:t>
        </w:r>
        <w:r>
          <w:rPr>
            <w:noProof/>
          </w:rPr>
          <w:fldChar w:fldCharType="end"/>
        </w:r>
      </w:ins>
    </w:p>
    <w:p w:rsidR="00D03B92" w:rsidRDefault="00D03B92">
      <w:pPr>
        <w:pStyle w:val="TableofFigures"/>
        <w:tabs>
          <w:tab w:val="right" w:leader="dot" w:pos="9345"/>
        </w:tabs>
        <w:rPr>
          <w:ins w:id="6" w:author="Filip Dutina" w:date="2018-07-06T11:08:00Z"/>
          <w:rFonts w:asciiTheme="minorHAnsi" w:eastAsiaTheme="minorEastAsia" w:hAnsiTheme="minorHAnsi" w:cstheme="minorBidi"/>
          <w:noProof/>
          <w:sz w:val="22"/>
          <w:szCs w:val="22"/>
          <w:lang w:val="en-GB" w:eastAsia="en-GB"/>
        </w:rPr>
      </w:pPr>
      <w:ins w:id="7" w:author="Filip Dutina" w:date="2018-07-06T11:08:00Z">
        <w:r>
          <w:rPr>
            <w:noProof/>
          </w:rPr>
          <w:t>Slika 2.3 Segmentacija [4]</w:t>
        </w:r>
        <w:r>
          <w:rPr>
            <w:noProof/>
          </w:rPr>
          <w:tab/>
        </w:r>
        <w:r>
          <w:rPr>
            <w:noProof/>
          </w:rPr>
          <w:fldChar w:fldCharType="begin"/>
        </w:r>
        <w:r>
          <w:rPr>
            <w:noProof/>
          </w:rPr>
          <w:instrText xml:space="preserve"> PAGEREF _Toc518638626 \h </w:instrText>
        </w:r>
        <w:r>
          <w:rPr>
            <w:noProof/>
          </w:rPr>
        </w:r>
      </w:ins>
      <w:r>
        <w:rPr>
          <w:noProof/>
        </w:rPr>
        <w:fldChar w:fldCharType="separate"/>
      </w:r>
      <w:ins w:id="8" w:author="Filip Dutina" w:date="2018-07-06T11:08:00Z">
        <w:r>
          <w:rPr>
            <w:noProof/>
          </w:rPr>
          <w:t>5</w:t>
        </w:r>
        <w:r>
          <w:rPr>
            <w:noProof/>
          </w:rPr>
          <w:fldChar w:fldCharType="end"/>
        </w:r>
      </w:ins>
    </w:p>
    <w:p w:rsidR="00D03B92" w:rsidRDefault="00D03B92">
      <w:pPr>
        <w:pStyle w:val="TableofFigures"/>
        <w:tabs>
          <w:tab w:val="right" w:leader="dot" w:pos="9345"/>
        </w:tabs>
        <w:rPr>
          <w:ins w:id="9" w:author="Filip Dutina" w:date="2018-07-06T11:08:00Z"/>
          <w:rFonts w:asciiTheme="minorHAnsi" w:eastAsiaTheme="minorEastAsia" w:hAnsiTheme="minorHAnsi" w:cstheme="minorBidi"/>
          <w:noProof/>
          <w:sz w:val="22"/>
          <w:szCs w:val="22"/>
          <w:lang w:val="en-GB" w:eastAsia="en-GB"/>
        </w:rPr>
      </w:pPr>
      <w:ins w:id="10" w:author="Filip Dutina" w:date="2018-07-06T11:08:00Z">
        <w:r>
          <w:rPr>
            <w:noProof/>
          </w:rPr>
          <w:t xml:space="preserve">Slika 2.4 Izgled </w:t>
        </w:r>
        <w:r w:rsidRPr="002E212C">
          <w:rPr>
            <w:i/>
            <w:noProof/>
          </w:rPr>
          <w:t>TCP</w:t>
        </w:r>
        <w:r>
          <w:rPr>
            <w:noProof/>
          </w:rPr>
          <w:t xml:space="preserve"> segmenta [5]</w:t>
        </w:r>
        <w:r>
          <w:rPr>
            <w:noProof/>
          </w:rPr>
          <w:tab/>
        </w:r>
        <w:r>
          <w:rPr>
            <w:noProof/>
          </w:rPr>
          <w:fldChar w:fldCharType="begin"/>
        </w:r>
        <w:r>
          <w:rPr>
            <w:noProof/>
          </w:rPr>
          <w:instrText xml:space="preserve"> PAGEREF _Toc518638627 \h </w:instrText>
        </w:r>
        <w:r>
          <w:rPr>
            <w:noProof/>
          </w:rPr>
        </w:r>
      </w:ins>
      <w:r>
        <w:rPr>
          <w:noProof/>
        </w:rPr>
        <w:fldChar w:fldCharType="separate"/>
      </w:r>
      <w:ins w:id="11" w:author="Filip Dutina" w:date="2018-07-06T11:08:00Z">
        <w:r>
          <w:rPr>
            <w:noProof/>
          </w:rPr>
          <w:t>6</w:t>
        </w:r>
        <w:r>
          <w:rPr>
            <w:noProof/>
          </w:rPr>
          <w:fldChar w:fldCharType="end"/>
        </w:r>
      </w:ins>
    </w:p>
    <w:p w:rsidR="00D03B92" w:rsidRDefault="00D03B92">
      <w:pPr>
        <w:pStyle w:val="TableofFigures"/>
        <w:tabs>
          <w:tab w:val="right" w:leader="dot" w:pos="9345"/>
        </w:tabs>
        <w:rPr>
          <w:ins w:id="12" w:author="Filip Dutina" w:date="2018-07-06T11:08:00Z"/>
          <w:rFonts w:asciiTheme="minorHAnsi" w:eastAsiaTheme="minorEastAsia" w:hAnsiTheme="minorHAnsi" w:cstheme="minorBidi"/>
          <w:noProof/>
          <w:sz w:val="22"/>
          <w:szCs w:val="22"/>
          <w:lang w:val="en-GB" w:eastAsia="en-GB"/>
        </w:rPr>
      </w:pPr>
      <w:ins w:id="13" w:author="Filip Dutina" w:date="2018-07-06T11:08:00Z">
        <w:r>
          <w:rPr>
            <w:noProof/>
          </w:rPr>
          <w:t xml:space="preserve">Slika 2.5 </w:t>
        </w:r>
        <w:r w:rsidRPr="002E212C">
          <w:rPr>
            <w:i/>
            <w:noProof/>
          </w:rPr>
          <w:t>TCP</w:t>
        </w:r>
        <w:r>
          <w:rPr>
            <w:noProof/>
          </w:rPr>
          <w:t xml:space="preserve"> uspostava veze [6]</w:t>
        </w:r>
        <w:r>
          <w:rPr>
            <w:noProof/>
          </w:rPr>
          <w:tab/>
        </w:r>
        <w:r>
          <w:rPr>
            <w:noProof/>
          </w:rPr>
          <w:fldChar w:fldCharType="begin"/>
        </w:r>
        <w:r>
          <w:rPr>
            <w:noProof/>
          </w:rPr>
          <w:instrText xml:space="preserve"> PAGEREF _Toc518638628 \h </w:instrText>
        </w:r>
        <w:r>
          <w:rPr>
            <w:noProof/>
          </w:rPr>
        </w:r>
      </w:ins>
      <w:r>
        <w:rPr>
          <w:noProof/>
        </w:rPr>
        <w:fldChar w:fldCharType="separate"/>
      </w:r>
      <w:ins w:id="14" w:author="Filip Dutina" w:date="2018-07-06T11:08:00Z">
        <w:r>
          <w:rPr>
            <w:noProof/>
          </w:rPr>
          <w:t>8</w:t>
        </w:r>
        <w:r>
          <w:rPr>
            <w:noProof/>
          </w:rPr>
          <w:fldChar w:fldCharType="end"/>
        </w:r>
      </w:ins>
    </w:p>
    <w:p w:rsidR="00D03B92" w:rsidRDefault="00D03B92">
      <w:pPr>
        <w:pStyle w:val="TableofFigures"/>
        <w:tabs>
          <w:tab w:val="right" w:leader="dot" w:pos="9345"/>
        </w:tabs>
        <w:rPr>
          <w:ins w:id="15" w:author="Filip Dutina" w:date="2018-07-06T11:08:00Z"/>
          <w:rFonts w:asciiTheme="minorHAnsi" w:eastAsiaTheme="minorEastAsia" w:hAnsiTheme="minorHAnsi" w:cstheme="minorBidi"/>
          <w:noProof/>
          <w:sz w:val="22"/>
          <w:szCs w:val="22"/>
          <w:lang w:val="en-GB" w:eastAsia="en-GB"/>
        </w:rPr>
      </w:pPr>
      <w:ins w:id="16" w:author="Filip Dutina" w:date="2018-07-06T11:08:00Z">
        <w:r>
          <w:rPr>
            <w:noProof/>
          </w:rPr>
          <w:t xml:space="preserve">Slika 2.6 </w:t>
        </w:r>
        <w:r w:rsidRPr="002E212C">
          <w:rPr>
            <w:i/>
            <w:noProof/>
          </w:rPr>
          <w:t>TCP</w:t>
        </w:r>
        <w:r>
          <w:rPr>
            <w:noProof/>
          </w:rPr>
          <w:t xml:space="preserve"> prekid veze [8]</w:t>
        </w:r>
        <w:r>
          <w:rPr>
            <w:noProof/>
          </w:rPr>
          <w:tab/>
        </w:r>
        <w:r>
          <w:rPr>
            <w:noProof/>
          </w:rPr>
          <w:fldChar w:fldCharType="begin"/>
        </w:r>
        <w:r>
          <w:rPr>
            <w:noProof/>
          </w:rPr>
          <w:instrText xml:space="preserve"> PAGEREF _Toc518638629 \h </w:instrText>
        </w:r>
        <w:r>
          <w:rPr>
            <w:noProof/>
          </w:rPr>
        </w:r>
      </w:ins>
      <w:r>
        <w:rPr>
          <w:noProof/>
        </w:rPr>
        <w:fldChar w:fldCharType="separate"/>
      </w:r>
      <w:ins w:id="17" w:author="Filip Dutina" w:date="2018-07-06T11:08:00Z">
        <w:r>
          <w:rPr>
            <w:noProof/>
          </w:rPr>
          <w:t>8</w:t>
        </w:r>
        <w:r>
          <w:rPr>
            <w:noProof/>
          </w:rPr>
          <w:fldChar w:fldCharType="end"/>
        </w:r>
      </w:ins>
    </w:p>
    <w:p w:rsidR="00D03B92" w:rsidRDefault="00D03B92">
      <w:pPr>
        <w:pStyle w:val="TableofFigures"/>
        <w:tabs>
          <w:tab w:val="right" w:leader="dot" w:pos="9345"/>
        </w:tabs>
        <w:rPr>
          <w:ins w:id="18" w:author="Filip Dutina" w:date="2018-07-06T11:08:00Z"/>
          <w:rFonts w:asciiTheme="minorHAnsi" w:eastAsiaTheme="minorEastAsia" w:hAnsiTheme="minorHAnsi" w:cstheme="minorBidi"/>
          <w:noProof/>
          <w:sz w:val="22"/>
          <w:szCs w:val="22"/>
          <w:lang w:val="en-GB" w:eastAsia="en-GB"/>
        </w:rPr>
      </w:pPr>
      <w:ins w:id="19" w:author="Filip Dutina" w:date="2018-07-06T11:08:00Z">
        <w:r>
          <w:rPr>
            <w:noProof/>
          </w:rPr>
          <w:t>Slika 2.7 I</w:t>
        </w:r>
        <w:r w:rsidRPr="002E212C">
          <w:rPr>
            <w:noProof/>
            <w:lang w:val="sr-Latn-RS"/>
          </w:rPr>
          <w:t xml:space="preserve">zgled </w:t>
        </w:r>
        <w:r w:rsidRPr="002E212C">
          <w:rPr>
            <w:i/>
            <w:noProof/>
          </w:rPr>
          <w:t>IPv6</w:t>
        </w:r>
        <w:r>
          <w:rPr>
            <w:noProof/>
          </w:rPr>
          <w:t xml:space="preserve"> paketa [9]</w:t>
        </w:r>
        <w:r>
          <w:rPr>
            <w:noProof/>
          </w:rPr>
          <w:tab/>
        </w:r>
        <w:r>
          <w:rPr>
            <w:noProof/>
          </w:rPr>
          <w:fldChar w:fldCharType="begin"/>
        </w:r>
        <w:r>
          <w:rPr>
            <w:noProof/>
          </w:rPr>
          <w:instrText xml:space="preserve"> PAGEREF _Toc518638630 \h </w:instrText>
        </w:r>
        <w:r>
          <w:rPr>
            <w:noProof/>
          </w:rPr>
        </w:r>
      </w:ins>
      <w:r>
        <w:rPr>
          <w:noProof/>
        </w:rPr>
        <w:fldChar w:fldCharType="separate"/>
      </w:r>
      <w:ins w:id="20" w:author="Filip Dutina" w:date="2018-07-06T11:08:00Z">
        <w:r>
          <w:rPr>
            <w:noProof/>
          </w:rPr>
          <w:t>9</w:t>
        </w:r>
        <w:r>
          <w:rPr>
            <w:noProof/>
          </w:rPr>
          <w:fldChar w:fldCharType="end"/>
        </w:r>
      </w:ins>
    </w:p>
    <w:p w:rsidR="00D03B92" w:rsidRDefault="00D03B92">
      <w:pPr>
        <w:pStyle w:val="TableofFigures"/>
        <w:tabs>
          <w:tab w:val="right" w:leader="dot" w:pos="9345"/>
        </w:tabs>
        <w:rPr>
          <w:ins w:id="21" w:author="Filip Dutina" w:date="2018-07-06T11:08:00Z"/>
          <w:rFonts w:asciiTheme="minorHAnsi" w:eastAsiaTheme="minorEastAsia" w:hAnsiTheme="minorHAnsi" w:cstheme="minorBidi"/>
          <w:noProof/>
          <w:sz w:val="22"/>
          <w:szCs w:val="22"/>
          <w:lang w:val="en-GB" w:eastAsia="en-GB"/>
        </w:rPr>
      </w:pPr>
      <w:ins w:id="22" w:author="Filip Dutina" w:date="2018-07-06T11:08:00Z">
        <w:r>
          <w:rPr>
            <w:noProof/>
          </w:rPr>
          <w:t xml:space="preserve">Slika 2.8 Primer </w:t>
        </w:r>
        <w:r w:rsidRPr="002E212C">
          <w:rPr>
            <w:i/>
            <w:noProof/>
          </w:rPr>
          <w:t>IPv6</w:t>
        </w:r>
        <w:r>
          <w:rPr>
            <w:noProof/>
          </w:rPr>
          <w:t xml:space="preserve"> paketa sa uključenim zaglavljima [10]</w:t>
        </w:r>
        <w:r>
          <w:rPr>
            <w:noProof/>
          </w:rPr>
          <w:tab/>
        </w:r>
        <w:r>
          <w:rPr>
            <w:noProof/>
          </w:rPr>
          <w:fldChar w:fldCharType="begin"/>
        </w:r>
        <w:r>
          <w:rPr>
            <w:noProof/>
          </w:rPr>
          <w:instrText xml:space="preserve"> PAGEREF _Toc518638631 \h </w:instrText>
        </w:r>
        <w:r>
          <w:rPr>
            <w:noProof/>
          </w:rPr>
        </w:r>
      </w:ins>
      <w:r>
        <w:rPr>
          <w:noProof/>
        </w:rPr>
        <w:fldChar w:fldCharType="separate"/>
      </w:r>
      <w:ins w:id="23" w:author="Filip Dutina" w:date="2018-07-06T11:08:00Z">
        <w:r>
          <w:rPr>
            <w:noProof/>
          </w:rPr>
          <w:t>10</w:t>
        </w:r>
        <w:r>
          <w:rPr>
            <w:noProof/>
          </w:rPr>
          <w:fldChar w:fldCharType="end"/>
        </w:r>
      </w:ins>
    </w:p>
    <w:p w:rsidR="00D03B92" w:rsidRDefault="00D03B92">
      <w:pPr>
        <w:pStyle w:val="TableofFigures"/>
        <w:tabs>
          <w:tab w:val="right" w:leader="dot" w:pos="9345"/>
        </w:tabs>
        <w:rPr>
          <w:ins w:id="24" w:author="Filip Dutina" w:date="2018-07-06T11:08:00Z"/>
          <w:rFonts w:asciiTheme="minorHAnsi" w:eastAsiaTheme="minorEastAsia" w:hAnsiTheme="minorHAnsi" w:cstheme="minorBidi"/>
          <w:noProof/>
          <w:sz w:val="22"/>
          <w:szCs w:val="22"/>
          <w:lang w:val="en-GB" w:eastAsia="en-GB"/>
        </w:rPr>
      </w:pPr>
      <w:ins w:id="25" w:author="Filip Dutina" w:date="2018-07-06T11:08:00Z">
        <w:r>
          <w:rPr>
            <w:noProof/>
          </w:rPr>
          <w:t xml:space="preserve">Slika 2.9 Prikaz </w:t>
        </w:r>
        <w:r w:rsidRPr="002E212C">
          <w:rPr>
            <w:i/>
            <w:noProof/>
          </w:rPr>
          <w:t>RSA</w:t>
        </w:r>
        <w:r>
          <w:rPr>
            <w:noProof/>
          </w:rPr>
          <w:t xml:space="preserve"> enkripcije i dekripcije [13]</w:t>
        </w:r>
        <w:r>
          <w:rPr>
            <w:noProof/>
          </w:rPr>
          <w:tab/>
        </w:r>
        <w:r>
          <w:rPr>
            <w:noProof/>
          </w:rPr>
          <w:fldChar w:fldCharType="begin"/>
        </w:r>
        <w:r>
          <w:rPr>
            <w:noProof/>
          </w:rPr>
          <w:instrText xml:space="preserve"> PAGEREF _Toc518638632 \h </w:instrText>
        </w:r>
        <w:r>
          <w:rPr>
            <w:noProof/>
          </w:rPr>
        </w:r>
      </w:ins>
      <w:r>
        <w:rPr>
          <w:noProof/>
        </w:rPr>
        <w:fldChar w:fldCharType="separate"/>
      </w:r>
      <w:ins w:id="26" w:author="Filip Dutina" w:date="2018-07-06T11:08:00Z">
        <w:r>
          <w:rPr>
            <w:noProof/>
          </w:rPr>
          <w:t>12</w:t>
        </w:r>
        <w:r>
          <w:rPr>
            <w:noProof/>
          </w:rPr>
          <w:fldChar w:fldCharType="end"/>
        </w:r>
      </w:ins>
    </w:p>
    <w:p w:rsidR="00D03B92" w:rsidRDefault="00D03B92">
      <w:pPr>
        <w:pStyle w:val="TableofFigures"/>
        <w:tabs>
          <w:tab w:val="right" w:leader="dot" w:pos="9345"/>
        </w:tabs>
        <w:rPr>
          <w:ins w:id="27" w:author="Filip Dutina" w:date="2018-07-06T11:08:00Z"/>
          <w:rFonts w:asciiTheme="minorHAnsi" w:eastAsiaTheme="minorEastAsia" w:hAnsiTheme="minorHAnsi" w:cstheme="minorBidi"/>
          <w:noProof/>
          <w:sz w:val="22"/>
          <w:szCs w:val="22"/>
          <w:lang w:val="en-GB" w:eastAsia="en-GB"/>
        </w:rPr>
      </w:pPr>
      <w:ins w:id="28" w:author="Filip Dutina" w:date="2018-07-06T11:08:00Z">
        <w:r>
          <w:rPr>
            <w:noProof/>
          </w:rPr>
          <w:t xml:space="preserve">Slika 3.1 </w:t>
        </w:r>
        <w:r w:rsidRPr="002E212C">
          <w:rPr>
            <w:i/>
            <w:noProof/>
          </w:rPr>
          <w:t>Altera Cyclone</w:t>
        </w:r>
        <w:r>
          <w:rPr>
            <w:noProof/>
          </w:rPr>
          <w:t xml:space="preserve"> pete generacije [15]</w:t>
        </w:r>
        <w:r>
          <w:rPr>
            <w:noProof/>
          </w:rPr>
          <w:tab/>
        </w:r>
        <w:r>
          <w:rPr>
            <w:noProof/>
          </w:rPr>
          <w:fldChar w:fldCharType="begin"/>
        </w:r>
        <w:r>
          <w:rPr>
            <w:noProof/>
          </w:rPr>
          <w:instrText xml:space="preserve"> PAGEREF _Toc518638633 \h </w:instrText>
        </w:r>
        <w:r>
          <w:rPr>
            <w:noProof/>
          </w:rPr>
        </w:r>
      </w:ins>
      <w:r>
        <w:rPr>
          <w:noProof/>
        </w:rPr>
        <w:fldChar w:fldCharType="separate"/>
      </w:r>
      <w:ins w:id="29" w:author="Filip Dutina" w:date="2018-07-06T11:08:00Z">
        <w:r>
          <w:rPr>
            <w:noProof/>
          </w:rPr>
          <w:t>14</w:t>
        </w:r>
        <w:r>
          <w:rPr>
            <w:noProof/>
          </w:rPr>
          <w:fldChar w:fldCharType="end"/>
        </w:r>
      </w:ins>
    </w:p>
    <w:p w:rsidR="00D03B92" w:rsidRDefault="00D03B92">
      <w:pPr>
        <w:pStyle w:val="TableofFigures"/>
        <w:tabs>
          <w:tab w:val="right" w:leader="dot" w:pos="9345"/>
        </w:tabs>
        <w:rPr>
          <w:ins w:id="30" w:author="Filip Dutina" w:date="2018-07-06T11:08:00Z"/>
          <w:rFonts w:asciiTheme="minorHAnsi" w:eastAsiaTheme="minorEastAsia" w:hAnsiTheme="minorHAnsi" w:cstheme="minorBidi"/>
          <w:noProof/>
          <w:sz w:val="22"/>
          <w:szCs w:val="22"/>
          <w:lang w:val="en-GB" w:eastAsia="en-GB"/>
        </w:rPr>
      </w:pPr>
      <w:ins w:id="31" w:author="Filip Dutina" w:date="2018-07-06T11:08:00Z">
        <w:r>
          <w:rPr>
            <w:noProof/>
          </w:rPr>
          <w:t>Slika 3.2 Izgled klijentskog terminala</w:t>
        </w:r>
        <w:r>
          <w:rPr>
            <w:noProof/>
          </w:rPr>
          <w:tab/>
        </w:r>
        <w:r>
          <w:rPr>
            <w:noProof/>
          </w:rPr>
          <w:fldChar w:fldCharType="begin"/>
        </w:r>
        <w:r>
          <w:rPr>
            <w:noProof/>
          </w:rPr>
          <w:instrText xml:space="preserve"> PAGEREF _Toc518638634 \h </w:instrText>
        </w:r>
        <w:r>
          <w:rPr>
            <w:noProof/>
          </w:rPr>
        </w:r>
      </w:ins>
      <w:r>
        <w:rPr>
          <w:noProof/>
        </w:rPr>
        <w:fldChar w:fldCharType="separate"/>
      </w:r>
      <w:ins w:id="32" w:author="Filip Dutina" w:date="2018-07-06T11:08:00Z">
        <w:r>
          <w:rPr>
            <w:noProof/>
          </w:rPr>
          <w:t>15</w:t>
        </w:r>
        <w:r>
          <w:rPr>
            <w:noProof/>
          </w:rPr>
          <w:fldChar w:fldCharType="end"/>
        </w:r>
      </w:ins>
    </w:p>
    <w:p w:rsidR="00D03B92" w:rsidRDefault="00D03B92">
      <w:pPr>
        <w:pStyle w:val="TableofFigures"/>
        <w:tabs>
          <w:tab w:val="right" w:leader="dot" w:pos="9345"/>
        </w:tabs>
        <w:rPr>
          <w:ins w:id="33" w:author="Filip Dutina" w:date="2018-07-06T11:08:00Z"/>
          <w:rFonts w:asciiTheme="minorHAnsi" w:eastAsiaTheme="minorEastAsia" w:hAnsiTheme="minorHAnsi" w:cstheme="minorBidi"/>
          <w:noProof/>
          <w:sz w:val="22"/>
          <w:szCs w:val="22"/>
          <w:lang w:val="en-GB" w:eastAsia="en-GB"/>
        </w:rPr>
      </w:pPr>
      <w:ins w:id="34" w:author="Filip Dutina" w:date="2018-07-06T11:08:00Z">
        <w:r>
          <w:rPr>
            <w:noProof/>
          </w:rPr>
          <w:t>Slika 4.1 Izgled klijentskog terminala pri primanju datoteka</w:t>
        </w:r>
        <w:r>
          <w:rPr>
            <w:noProof/>
          </w:rPr>
          <w:tab/>
        </w:r>
        <w:r>
          <w:rPr>
            <w:noProof/>
          </w:rPr>
          <w:fldChar w:fldCharType="begin"/>
        </w:r>
        <w:r>
          <w:rPr>
            <w:noProof/>
          </w:rPr>
          <w:instrText xml:space="preserve"> PAGEREF _Toc518638635 \h </w:instrText>
        </w:r>
        <w:r>
          <w:rPr>
            <w:noProof/>
          </w:rPr>
        </w:r>
      </w:ins>
      <w:r>
        <w:rPr>
          <w:noProof/>
        </w:rPr>
        <w:fldChar w:fldCharType="separate"/>
      </w:r>
      <w:ins w:id="35" w:author="Filip Dutina" w:date="2018-07-06T11:08:00Z">
        <w:r>
          <w:rPr>
            <w:noProof/>
          </w:rPr>
          <w:t>19</w:t>
        </w:r>
        <w:r>
          <w:rPr>
            <w:noProof/>
          </w:rPr>
          <w:fldChar w:fldCharType="end"/>
        </w:r>
      </w:ins>
    </w:p>
    <w:p w:rsidR="00D03B92" w:rsidRDefault="00D03B92">
      <w:pPr>
        <w:pStyle w:val="TableofFigures"/>
        <w:tabs>
          <w:tab w:val="right" w:leader="dot" w:pos="9345"/>
        </w:tabs>
        <w:rPr>
          <w:ins w:id="36" w:author="Filip Dutina" w:date="2018-07-06T11:08:00Z"/>
          <w:rFonts w:asciiTheme="minorHAnsi" w:eastAsiaTheme="minorEastAsia" w:hAnsiTheme="minorHAnsi" w:cstheme="minorBidi"/>
          <w:noProof/>
          <w:sz w:val="22"/>
          <w:szCs w:val="22"/>
          <w:lang w:val="en-GB" w:eastAsia="en-GB"/>
        </w:rPr>
      </w:pPr>
      <w:ins w:id="37" w:author="Filip Dutina" w:date="2018-07-06T11:08:00Z">
        <w:r>
          <w:rPr>
            <w:noProof/>
          </w:rPr>
          <w:t xml:space="preserve">Slika 4.2 </w:t>
        </w:r>
        <w:r w:rsidRPr="002E212C">
          <w:rPr>
            <w:i/>
            <w:noProof/>
          </w:rPr>
          <w:t>GUI</w:t>
        </w:r>
        <w:r>
          <w:rPr>
            <w:noProof/>
          </w:rPr>
          <w:t xml:space="preserve"> za pokretanje </w:t>
        </w:r>
        <w:r w:rsidRPr="002E212C">
          <w:rPr>
            <w:i/>
            <w:noProof/>
          </w:rPr>
          <w:t>.exe</w:t>
        </w:r>
        <w:r>
          <w:rPr>
            <w:noProof/>
          </w:rPr>
          <w:t xml:space="preserve"> datoteke klijentske strane</w:t>
        </w:r>
        <w:r>
          <w:rPr>
            <w:noProof/>
          </w:rPr>
          <w:tab/>
        </w:r>
        <w:r>
          <w:rPr>
            <w:noProof/>
          </w:rPr>
          <w:fldChar w:fldCharType="begin"/>
        </w:r>
        <w:r>
          <w:rPr>
            <w:noProof/>
          </w:rPr>
          <w:instrText xml:space="preserve"> PAGEREF _Toc518638636 \h </w:instrText>
        </w:r>
        <w:r>
          <w:rPr>
            <w:noProof/>
          </w:rPr>
        </w:r>
      </w:ins>
      <w:r>
        <w:rPr>
          <w:noProof/>
        </w:rPr>
        <w:fldChar w:fldCharType="separate"/>
      </w:r>
      <w:ins w:id="38" w:author="Filip Dutina" w:date="2018-07-06T11:08:00Z">
        <w:r>
          <w:rPr>
            <w:noProof/>
          </w:rPr>
          <w:t>22</w:t>
        </w:r>
        <w:r>
          <w:rPr>
            <w:noProof/>
          </w:rPr>
          <w:fldChar w:fldCharType="end"/>
        </w:r>
      </w:ins>
    </w:p>
    <w:p w:rsidR="00D03B92" w:rsidRDefault="00D03B92">
      <w:pPr>
        <w:pStyle w:val="TableofFigures"/>
        <w:tabs>
          <w:tab w:val="right" w:leader="dot" w:pos="9345"/>
        </w:tabs>
        <w:rPr>
          <w:ins w:id="39" w:author="Filip Dutina" w:date="2018-07-06T11:08:00Z"/>
          <w:rFonts w:asciiTheme="minorHAnsi" w:eastAsiaTheme="minorEastAsia" w:hAnsiTheme="minorHAnsi" w:cstheme="minorBidi"/>
          <w:noProof/>
          <w:sz w:val="22"/>
          <w:szCs w:val="22"/>
          <w:lang w:val="en-GB" w:eastAsia="en-GB"/>
        </w:rPr>
      </w:pPr>
      <w:ins w:id="40" w:author="Filip Dutina" w:date="2018-07-06T11:08:00Z">
        <w:r>
          <w:rPr>
            <w:noProof/>
          </w:rPr>
          <w:t>Slika 5.1 Prikaz originalnog teksta</w:t>
        </w:r>
        <w:r>
          <w:rPr>
            <w:noProof/>
          </w:rPr>
          <w:tab/>
        </w:r>
        <w:r>
          <w:rPr>
            <w:noProof/>
          </w:rPr>
          <w:fldChar w:fldCharType="begin"/>
        </w:r>
        <w:r>
          <w:rPr>
            <w:noProof/>
          </w:rPr>
          <w:instrText xml:space="preserve"> PAGEREF _Toc518638637 \h </w:instrText>
        </w:r>
        <w:r>
          <w:rPr>
            <w:noProof/>
          </w:rPr>
        </w:r>
      </w:ins>
      <w:r>
        <w:rPr>
          <w:noProof/>
        </w:rPr>
        <w:fldChar w:fldCharType="separate"/>
      </w:r>
      <w:ins w:id="41" w:author="Filip Dutina" w:date="2018-07-06T11:08:00Z">
        <w:r>
          <w:rPr>
            <w:noProof/>
          </w:rPr>
          <w:t>23</w:t>
        </w:r>
        <w:r>
          <w:rPr>
            <w:noProof/>
          </w:rPr>
          <w:fldChar w:fldCharType="end"/>
        </w:r>
      </w:ins>
    </w:p>
    <w:p w:rsidR="00D03B92" w:rsidRDefault="00D03B92">
      <w:pPr>
        <w:pStyle w:val="TableofFigures"/>
        <w:tabs>
          <w:tab w:val="right" w:leader="dot" w:pos="9345"/>
        </w:tabs>
        <w:rPr>
          <w:ins w:id="42" w:author="Filip Dutina" w:date="2018-07-06T11:08:00Z"/>
          <w:rFonts w:asciiTheme="minorHAnsi" w:eastAsiaTheme="minorEastAsia" w:hAnsiTheme="minorHAnsi" w:cstheme="minorBidi"/>
          <w:noProof/>
          <w:sz w:val="22"/>
          <w:szCs w:val="22"/>
          <w:lang w:val="en-GB" w:eastAsia="en-GB"/>
        </w:rPr>
      </w:pPr>
      <w:ins w:id="43" w:author="Filip Dutina" w:date="2018-07-06T11:08:00Z">
        <w:r>
          <w:rPr>
            <w:noProof/>
          </w:rPr>
          <w:t>Slika 5.2 Prikaz enkriptovanog teksta</w:t>
        </w:r>
        <w:r>
          <w:rPr>
            <w:noProof/>
          </w:rPr>
          <w:tab/>
        </w:r>
        <w:r>
          <w:rPr>
            <w:noProof/>
          </w:rPr>
          <w:fldChar w:fldCharType="begin"/>
        </w:r>
        <w:r>
          <w:rPr>
            <w:noProof/>
          </w:rPr>
          <w:instrText xml:space="preserve"> PAGEREF _Toc518638638 \h </w:instrText>
        </w:r>
        <w:r>
          <w:rPr>
            <w:noProof/>
          </w:rPr>
        </w:r>
      </w:ins>
      <w:r>
        <w:rPr>
          <w:noProof/>
        </w:rPr>
        <w:fldChar w:fldCharType="separate"/>
      </w:r>
      <w:ins w:id="44" w:author="Filip Dutina" w:date="2018-07-06T11:08:00Z">
        <w:r>
          <w:rPr>
            <w:noProof/>
          </w:rPr>
          <w:t>24</w:t>
        </w:r>
        <w:r>
          <w:rPr>
            <w:noProof/>
          </w:rPr>
          <w:fldChar w:fldCharType="end"/>
        </w:r>
      </w:ins>
    </w:p>
    <w:p w:rsidR="00D03B92" w:rsidRDefault="00D03B92">
      <w:pPr>
        <w:pStyle w:val="TableofFigures"/>
        <w:tabs>
          <w:tab w:val="right" w:leader="dot" w:pos="9345"/>
        </w:tabs>
        <w:rPr>
          <w:ins w:id="45" w:author="Filip Dutina" w:date="2018-07-06T11:08:00Z"/>
          <w:rFonts w:asciiTheme="minorHAnsi" w:eastAsiaTheme="minorEastAsia" w:hAnsiTheme="minorHAnsi" w:cstheme="minorBidi"/>
          <w:noProof/>
          <w:sz w:val="22"/>
          <w:szCs w:val="22"/>
          <w:lang w:val="en-GB" w:eastAsia="en-GB"/>
        </w:rPr>
      </w:pPr>
      <w:ins w:id="46" w:author="Filip Dutina" w:date="2018-07-06T11:08:00Z">
        <w:r>
          <w:rPr>
            <w:noProof/>
          </w:rPr>
          <w:t>Slika 5.3 Razlika između enkriptovanog i originalnog teksta</w:t>
        </w:r>
        <w:r>
          <w:rPr>
            <w:noProof/>
          </w:rPr>
          <w:tab/>
        </w:r>
        <w:r>
          <w:rPr>
            <w:noProof/>
          </w:rPr>
          <w:fldChar w:fldCharType="begin"/>
        </w:r>
        <w:r>
          <w:rPr>
            <w:noProof/>
          </w:rPr>
          <w:instrText xml:space="preserve"> PAGEREF _Toc518638639 \h </w:instrText>
        </w:r>
        <w:r>
          <w:rPr>
            <w:noProof/>
          </w:rPr>
        </w:r>
      </w:ins>
      <w:r>
        <w:rPr>
          <w:noProof/>
        </w:rPr>
        <w:fldChar w:fldCharType="separate"/>
      </w:r>
      <w:ins w:id="47" w:author="Filip Dutina" w:date="2018-07-06T11:08:00Z">
        <w:r>
          <w:rPr>
            <w:noProof/>
          </w:rPr>
          <w:t>25</w:t>
        </w:r>
        <w:r>
          <w:rPr>
            <w:noProof/>
          </w:rPr>
          <w:fldChar w:fldCharType="end"/>
        </w:r>
      </w:ins>
    </w:p>
    <w:p w:rsidR="007B0442" w:rsidDel="00D03B92" w:rsidRDefault="007B0442">
      <w:pPr>
        <w:pStyle w:val="TableofFigures"/>
        <w:tabs>
          <w:tab w:val="right" w:leader="dot" w:pos="9345"/>
        </w:tabs>
        <w:rPr>
          <w:del w:id="48" w:author="Filip Dutina" w:date="2018-07-06T11:08:00Z"/>
          <w:rFonts w:asciiTheme="minorHAnsi" w:eastAsiaTheme="minorEastAsia" w:hAnsiTheme="minorHAnsi" w:cstheme="minorBidi"/>
          <w:noProof/>
          <w:sz w:val="22"/>
          <w:szCs w:val="22"/>
          <w:lang w:val="en-GB" w:eastAsia="en-GB"/>
        </w:rPr>
      </w:pPr>
      <w:del w:id="49" w:author="Filip Dutina" w:date="2018-07-06T11:08:00Z">
        <w:r w:rsidDel="00D03B92">
          <w:rPr>
            <w:noProof/>
          </w:rPr>
          <w:delText xml:space="preserve">Slika 2.1 </w:delText>
        </w:r>
        <w:r w:rsidRPr="00B04385" w:rsidDel="00D03B92">
          <w:rPr>
            <w:i/>
            <w:noProof/>
          </w:rPr>
          <w:delText>BroadR-Reach</w:delText>
        </w:r>
        <w:r w:rsidDel="00D03B92">
          <w:rPr>
            <w:noProof/>
          </w:rPr>
          <w:delText xml:space="preserve"> interfejs [1]</w:delText>
        </w:r>
        <w:r w:rsidDel="00D03B92">
          <w:rPr>
            <w:noProof/>
          </w:rPr>
          <w:tab/>
          <w:delText>3</w:delText>
        </w:r>
      </w:del>
    </w:p>
    <w:p w:rsidR="007B0442" w:rsidDel="00D03B92" w:rsidRDefault="007B0442">
      <w:pPr>
        <w:pStyle w:val="TableofFigures"/>
        <w:tabs>
          <w:tab w:val="right" w:leader="dot" w:pos="9345"/>
        </w:tabs>
        <w:rPr>
          <w:del w:id="50" w:author="Filip Dutina" w:date="2018-07-06T11:08:00Z"/>
          <w:rFonts w:asciiTheme="minorHAnsi" w:eastAsiaTheme="minorEastAsia" w:hAnsiTheme="minorHAnsi" w:cstheme="minorBidi"/>
          <w:noProof/>
          <w:sz w:val="22"/>
          <w:szCs w:val="22"/>
          <w:lang w:val="en-GB" w:eastAsia="en-GB"/>
        </w:rPr>
      </w:pPr>
      <w:del w:id="51" w:author="Filip Dutina" w:date="2018-07-06T11:08:00Z">
        <w:r w:rsidDel="00D03B92">
          <w:rPr>
            <w:noProof/>
          </w:rPr>
          <w:delText>Slika 2.2 Neobložene uprede parice [2]</w:delText>
        </w:r>
        <w:r w:rsidDel="00D03B92">
          <w:rPr>
            <w:noProof/>
          </w:rPr>
          <w:tab/>
          <w:delText>4</w:delText>
        </w:r>
      </w:del>
    </w:p>
    <w:p w:rsidR="007B0442" w:rsidDel="00D03B92" w:rsidRDefault="007B0442">
      <w:pPr>
        <w:pStyle w:val="TableofFigures"/>
        <w:tabs>
          <w:tab w:val="right" w:leader="dot" w:pos="9345"/>
        </w:tabs>
        <w:rPr>
          <w:del w:id="52" w:author="Filip Dutina" w:date="2018-07-06T11:08:00Z"/>
          <w:rFonts w:asciiTheme="minorHAnsi" w:eastAsiaTheme="minorEastAsia" w:hAnsiTheme="minorHAnsi" w:cstheme="minorBidi"/>
          <w:noProof/>
          <w:sz w:val="22"/>
          <w:szCs w:val="22"/>
          <w:lang w:val="en-GB" w:eastAsia="en-GB"/>
        </w:rPr>
      </w:pPr>
      <w:del w:id="53" w:author="Filip Dutina" w:date="2018-07-06T11:08:00Z">
        <w:r w:rsidDel="00D03B92">
          <w:rPr>
            <w:noProof/>
          </w:rPr>
          <w:delText>Slika 2.3 Segmentacija [4]</w:delText>
        </w:r>
        <w:r w:rsidDel="00D03B92">
          <w:rPr>
            <w:noProof/>
          </w:rPr>
          <w:tab/>
          <w:delText>5</w:delText>
        </w:r>
      </w:del>
    </w:p>
    <w:p w:rsidR="007B0442" w:rsidDel="00D03B92" w:rsidRDefault="007B0442">
      <w:pPr>
        <w:pStyle w:val="TableofFigures"/>
        <w:tabs>
          <w:tab w:val="right" w:leader="dot" w:pos="9345"/>
        </w:tabs>
        <w:rPr>
          <w:del w:id="54" w:author="Filip Dutina" w:date="2018-07-06T11:08:00Z"/>
          <w:rFonts w:asciiTheme="minorHAnsi" w:eastAsiaTheme="minorEastAsia" w:hAnsiTheme="minorHAnsi" w:cstheme="minorBidi"/>
          <w:noProof/>
          <w:sz w:val="22"/>
          <w:szCs w:val="22"/>
          <w:lang w:val="en-GB" w:eastAsia="en-GB"/>
        </w:rPr>
      </w:pPr>
      <w:del w:id="55" w:author="Filip Dutina" w:date="2018-07-06T11:08:00Z">
        <w:r w:rsidDel="00D03B92">
          <w:rPr>
            <w:noProof/>
          </w:rPr>
          <w:delText xml:space="preserve">Slika 2.4 Izgled </w:delText>
        </w:r>
        <w:r w:rsidRPr="00B04385" w:rsidDel="00D03B92">
          <w:rPr>
            <w:i/>
            <w:noProof/>
          </w:rPr>
          <w:delText>TCP</w:delText>
        </w:r>
        <w:r w:rsidDel="00D03B92">
          <w:rPr>
            <w:noProof/>
          </w:rPr>
          <w:delText xml:space="preserve"> segmenta [5]</w:delText>
        </w:r>
        <w:r w:rsidDel="00D03B92">
          <w:rPr>
            <w:noProof/>
          </w:rPr>
          <w:tab/>
          <w:delText>6</w:delText>
        </w:r>
      </w:del>
    </w:p>
    <w:p w:rsidR="007B0442" w:rsidDel="00D03B92" w:rsidRDefault="007B0442">
      <w:pPr>
        <w:pStyle w:val="TableofFigures"/>
        <w:tabs>
          <w:tab w:val="right" w:leader="dot" w:pos="9345"/>
        </w:tabs>
        <w:rPr>
          <w:del w:id="56" w:author="Filip Dutina" w:date="2018-07-06T11:08:00Z"/>
          <w:rFonts w:asciiTheme="minorHAnsi" w:eastAsiaTheme="minorEastAsia" w:hAnsiTheme="minorHAnsi" w:cstheme="minorBidi"/>
          <w:noProof/>
          <w:sz w:val="22"/>
          <w:szCs w:val="22"/>
          <w:lang w:val="en-GB" w:eastAsia="en-GB"/>
        </w:rPr>
      </w:pPr>
      <w:del w:id="57" w:author="Filip Dutina" w:date="2018-07-06T11:08:00Z">
        <w:r w:rsidDel="00D03B92">
          <w:rPr>
            <w:noProof/>
          </w:rPr>
          <w:delText xml:space="preserve">Slika 2.5 </w:delText>
        </w:r>
        <w:r w:rsidRPr="00B04385" w:rsidDel="00D03B92">
          <w:rPr>
            <w:i/>
            <w:noProof/>
          </w:rPr>
          <w:delText>TCP</w:delText>
        </w:r>
        <w:r w:rsidDel="00D03B92">
          <w:rPr>
            <w:noProof/>
          </w:rPr>
          <w:delText xml:space="preserve"> uspostava veze [6]</w:delText>
        </w:r>
        <w:r w:rsidDel="00D03B92">
          <w:rPr>
            <w:noProof/>
          </w:rPr>
          <w:tab/>
          <w:delText>8</w:delText>
        </w:r>
      </w:del>
    </w:p>
    <w:p w:rsidR="007B0442" w:rsidDel="00D03B92" w:rsidRDefault="007B0442">
      <w:pPr>
        <w:pStyle w:val="TableofFigures"/>
        <w:tabs>
          <w:tab w:val="right" w:leader="dot" w:pos="9345"/>
        </w:tabs>
        <w:rPr>
          <w:del w:id="58" w:author="Filip Dutina" w:date="2018-07-06T11:08:00Z"/>
          <w:rFonts w:asciiTheme="minorHAnsi" w:eastAsiaTheme="minorEastAsia" w:hAnsiTheme="minorHAnsi" w:cstheme="minorBidi"/>
          <w:noProof/>
          <w:sz w:val="22"/>
          <w:szCs w:val="22"/>
          <w:lang w:val="en-GB" w:eastAsia="en-GB"/>
        </w:rPr>
      </w:pPr>
      <w:del w:id="59" w:author="Filip Dutina" w:date="2018-07-06T11:08:00Z">
        <w:r w:rsidDel="00D03B92">
          <w:rPr>
            <w:noProof/>
          </w:rPr>
          <w:delText xml:space="preserve">Slika 2.6 </w:delText>
        </w:r>
        <w:r w:rsidRPr="00B04385" w:rsidDel="00D03B92">
          <w:rPr>
            <w:i/>
            <w:noProof/>
          </w:rPr>
          <w:delText>TCP</w:delText>
        </w:r>
        <w:r w:rsidDel="00D03B92">
          <w:rPr>
            <w:noProof/>
          </w:rPr>
          <w:delText xml:space="preserve"> prekid veze [8]</w:delText>
        </w:r>
        <w:r w:rsidDel="00D03B92">
          <w:rPr>
            <w:noProof/>
          </w:rPr>
          <w:tab/>
          <w:delText>8</w:delText>
        </w:r>
      </w:del>
    </w:p>
    <w:p w:rsidR="007B0442" w:rsidDel="00D03B92" w:rsidRDefault="007B0442">
      <w:pPr>
        <w:pStyle w:val="TableofFigures"/>
        <w:tabs>
          <w:tab w:val="right" w:leader="dot" w:pos="9345"/>
        </w:tabs>
        <w:rPr>
          <w:del w:id="60" w:author="Filip Dutina" w:date="2018-07-06T11:08:00Z"/>
          <w:rFonts w:asciiTheme="minorHAnsi" w:eastAsiaTheme="minorEastAsia" w:hAnsiTheme="minorHAnsi" w:cstheme="minorBidi"/>
          <w:noProof/>
          <w:sz w:val="22"/>
          <w:szCs w:val="22"/>
          <w:lang w:val="en-GB" w:eastAsia="en-GB"/>
        </w:rPr>
      </w:pPr>
      <w:del w:id="61" w:author="Filip Dutina" w:date="2018-07-06T11:08:00Z">
        <w:r w:rsidDel="00D03B92">
          <w:rPr>
            <w:noProof/>
          </w:rPr>
          <w:delText>Slika 2.7 I</w:delText>
        </w:r>
        <w:r w:rsidRPr="00B04385" w:rsidDel="00D03B92">
          <w:rPr>
            <w:noProof/>
            <w:lang w:val="sr-Latn-RS"/>
          </w:rPr>
          <w:delText xml:space="preserve">zgled </w:delText>
        </w:r>
        <w:r w:rsidRPr="00B04385" w:rsidDel="00D03B92">
          <w:rPr>
            <w:i/>
            <w:noProof/>
          </w:rPr>
          <w:delText>IPv6</w:delText>
        </w:r>
        <w:r w:rsidDel="00D03B92">
          <w:rPr>
            <w:noProof/>
          </w:rPr>
          <w:delText xml:space="preserve"> paketa [9]</w:delText>
        </w:r>
        <w:r w:rsidDel="00D03B92">
          <w:rPr>
            <w:noProof/>
          </w:rPr>
          <w:tab/>
          <w:delText>9</w:delText>
        </w:r>
      </w:del>
    </w:p>
    <w:p w:rsidR="007B0442" w:rsidDel="00D03B92" w:rsidRDefault="007B0442">
      <w:pPr>
        <w:pStyle w:val="TableofFigures"/>
        <w:tabs>
          <w:tab w:val="right" w:leader="dot" w:pos="9345"/>
        </w:tabs>
        <w:rPr>
          <w:del w:id="62" w:author="Filip Dutina" w:date="2018-07-06T11:08:00Z"/>
          <w:rFonts w:asciiTheme="minorHAnsi" w:eastAsiaTheme="minorEastAsia" w:hAnsiTheme="minorHAnsi" w:cstheme="minorBidi"/>
          <w:noProof/>
          <w:sz w:val="22"/>
          <w:szCs w:val="22"/>
          <w:lang w:val="en-GB" w:eastAsia="en-GB"/>
        </w:rPr>
      </w:pPr>
      <w:del w:id="63" w:author="Filip Dutina" w:date="2018-07-06T11:08:00Z">
        <w:r w:rsidDel="00D03B92">
          <w:rPr>
            <w:noProof/>
          </w:rPr>
          <w:lastRenderedPageBreak/>
          <w:delText xml:space="preserve">Slika 2.8 Primer </w:delText>
        </w:r>
        <w:r w:rsidRPr="00B04385" w:rsidDel="00D03B92">
          <w:rPr>
            <w:i/>
            <w:noProof/>
          </w:rPr>
          <w:delText>IPv6</w:delText>
        </w:r>
        <w:r w:rsidDel="00D03B92">
          <w:rPr>
            <w:noProof/>
          </w:rPr>
          <w:delText xml:space="preserve"> paketa sa uključenim zaglavljima [10]</w:delText>
        </w:r>
        <w:r w:rsidDel="00D03B92">
          <w:rPr>
            <w:noProof/>
          </w:rPr>
          <w:tab/>
          <w:delText>10</w:delText>
        </w:r>
      </w:del>
    </w:p>
    <w:p w:rsidR="007B0442" w:rsidDel="00D03B92" w:rsidRDefault="007B0442">
      <w:pPr>
        <w:pStyle w:val="TableofFigures"/>
        <w:tabs>
          <w:tab w:val="right" w:leader="dot" w:pos="9345"/>
        </w:tabs>
        <w:rPr>
          <w:del w:id="64" w:author="Filip Dutina" w:date="2018-07-06T11:08:00Z"/>
          <w:rFonts w:asciiTheme="minorHAnsi" w:eastAsiaTheme="minorEastAsia" w:hAnsiTheme="minorHAnsi" w:cstheme="minorBidi"/>
          <w:noProof/>
          <w:sz w:val="22"/>
          <w:szCs w:val="22"/>
          <w:lang w:val="en-GB" w:eastAsia="en-GB"/>
        </w:rPr>
      </w:pPr>
      <w:del w:id="65" w:author="Filip Dutina" w:date="2018-07-06T11:08:00Z">
        <w:r w:rsidDel="00D03B92">
          <w:rPr>
            <w:noProof/>
          </w:rPr>
          <w:delText xml:space="preserve">Slika 2.9 Prikaz </w:delText>
        </w:r>
        <w:r w:rsidRPr="00B04385" w:rsidDel="00D03B92">
          <w:rPr>
            <w:i/>
            <w:noProof/>
          </w:rPr>
          <w:delText>RSA</w:delText>
        </w:r>
        <w:r w:rsidDel="00D03B92">
          <w:rPr>
            <w:noProof/>
          </w:rPr>
          <w:delText xml:space="preserve"> enkripcije i dekripcije [13]</w:delText>
        </w:r>
        <w:r w:rsidDel="00D03B92">
          <w:rPr>
            <w:noProof/>
          </w:rPr>
          <w:tab/>
          <w:delText>12</w:delText>
        </w:r>
      </w:del>
    </w:p>
    <w:p w:rsidR="007B0442" w:rsidDel="00D03B92" w:rsidRDefault="007B0442">
      <w:pPr>
        <w:pStyle w:val="TableofFigures"/>
        <w:tabs>
          <w:tab w:val="right" w:leader="dot" w:pos="9345"/>
        </w:tabs>
        <w:rPr>
          <w:del w:id="66" w:author="Filip Dutina" w:date="2018-07-06T11:08:00Z"/>
          <w:rFonts w:asciiTheme="minorHAnsi" w:eastAsiaTheme="minorEastAsia" w:hAnsiTheme="minorHAnsi" w:cstheme="minorBidi"/>
          <w:noProof/>
          <w:sz w:val="22"/>
          <w:szCs w:val="22"/>
          <w:lang w:val="en-GB" w:eastAsia="en-GB"/>
        </w:rPr>
      </w:pPr>
      <w:del w:id="67" w:author="Filip Dutina" w:date="2018-07-06T11:08:00Z">
        <w:r w:rsidDel="00D03B92">
          <w:rPr>
            <w:noProof/>
          </w:rPr>
          <w:delText xml:space="preserve">Slika 3.1 </w:delText>
        </w:r>
        <w:r w:rsidRPr="00B04385" w:rsidDel="00D03B92">
          <w:rPr>
            <w:i/>
            <w:noProof/>
          </w:rPr>
          <w:delText>Altera Cyclone</w:delText>
        </w:r>
        <w:r w:rsidDel="00D03B92">
          <w:rPr>
            <w:noProof/>
          </w:rPr>
          <w:delText xml:space="preserve"> pete generacije [15]</w:delText>
        </w:r>
        <w:r w:rsidDel="00D03B92">
          <w:rPr>
            <w:noProof/>
          </w:rPr>
          <w:tab/>
          <w:delText>14</w:delText>
        </w:r>
      </w:del>
    </w:p>
    <w:p w:rsidR="007B0442" w:rsidDel="00D03B92" w:rsidRDefault="007B0442">
      <w:pPr>
        <w:pStyle w:val="TableofFigures"/>
        <w:tabs>
          <w:tab w:val="right" w:leader="dot" w:pos="9345"/>
        </w:tabs>
        <w:rPr>
          <w:del w:id="68" w:author="Filip Dutina" w:date="2018-07-06T11:08:00Z"/>
          <w:rFonts w:asciiTheme="minorHAnsi" w:eastAsiaTheme="minorEastAsia" w:hAnsiTheme="minorHAnsi" w:cstheme="minorBidi"/>
          <w:noProof/>
          <w:sz w:val="22"/>
          <w:szCs w:val="22"/>
          <w:lang w:val="en-GB" w:eastAsia="en-GB"/>
        </w:rPr>
      </w:pPr>
      <w:del w:id="69" w:author="Filip Dutina" w:date="2018-07-06T11:08:00Z">
        <w:r w:rsidDel="00D03B92">
          <w:rPr>
            <w:noProof/>
          </w:rPr>
          <w:delText>Slika 3.2 Izgled klijentskog terminala</w:delText>
        </w:r>
        <w:r w:rsidDel="00D03B92">
          <w:rPr>
            <w:noProof/>
          </w:rPr>
          <w:tab/>
          <w:delText>15</w:delText>
        </w:r>
      </w:del>
    </w:p>
    <w:p w:rsidR="007B0442" w:rsidDel="00D03B92" w:rsidRDefault="007B0442">
      <w:pPr>
        <w:pStyle w:val="TableofFigures"/>
        <w:tabs>
          <w:tab w:val="right" w:leader="dot" w:pos="9345"/>
        </w:tabs>
        <w:rPr>
          <w:del w:id="70" w:author="Filip Dutina" w:date="2018-07-06T11:08:00Z"/>
          <w:rFonts w:asciiTheme="minorHAnsi" w:eastAsiaTheme="minorEastAsia" w:hAnsiTheme="minorHAnsi" w:cstheme="minorBidi"/>
          <w:noProof/>
          <w:sz w:val="22"/>
          <w:szCs w:val="22"/>
          <w:lang w:val="en-GB" w:eastAsia="en-GB"/>
        </w:rPr>
      </w:pPr>
      <w:del w:id="71" w:author="Filip Dutina" w:date="2018-07-06T11:08:00Z">
        <w:r w:rsidDel="00D03B92">
          <w:rPr>
            <w:noProof/>
          </w:rPr>
          <w:delText xml:space="preserve">Slika 4.1 </w:delText>
        </w:r>
        <w:r w:rsidRPr="00B04385" w:rsidDel="00D03B92">
          <w:rPr>
            <w:i/>
            <w:noProof/>
          </w:rPr>
          <w:delText>GUI</w:delText>
        </w:r>
        <w:r w:rsidDel="00D03B92">
          <w:rPr>
            <w:noProof/>
          </w:rPr>
          <w:delText xml:space="preserve"> za pokretanje </w:delText>
        </w:r>
        <w:r w:rsidRPr="00B04385" w:rsidDel="00D03B92">
          <w:rPr>
            <w:i/>
            <w:noProof/>
          </w:rPr>
          <w:delText>.exe</w:delText>
        </w:r>
        <w:r w:rsidDel="00D03B92">
          <w:rPr>
            <w:noProof/>
          </w:rPr>
          <w:delText xml:space="preserve"> datoteke klijentske strane</w:delText>
        </w:r>
        <w:r w:rsidDel="00D03B92">
          <w:rPr>
            <w:noProof/>
          </w:rPr>
          <w:tab/>
          <w:delText>22</w:delText>
        </w:r>
      </w:del>
    </w:p>
    <w:p w:rsidR="007B0442" w:rsidDel="00D03B92" w:rsidRDefault="007B0442">
      <w:pPr>
        <w:pStyle w:val="TableofFigures"/>
        <w:tabs>
          <w:tab w:val="right" w:leader="dot" w:pos="9345"/>
        </w:tabs>
        <w:rPr>
          <w:del w:id="72" w:author="Filip Dutina" w:date="2018-07-06T11:08:00Z"/>
          <w:rFonts w:asciiTheme="minorHAnsi" w:eastAsiaTheme="minorEastAsia" w:hAnsiTheme="minorHAnsi" w:cstheme="minorBidi"/>
          <w:noProof/>
          <w:sz w:val="22"/>
          <w:szCs w:val="22"/>
          <w:lang w:val="en-GB" w:eastAsia="en-GB"/>
        </w:rPr>
      </w:pPr>
      <w:del w:id="73" w:author="Filip Dutina" w:date="2018-07-06T11:08:00Z">
        <w:r w:rsidDel="00D03B92">
          <w:rPr>
            <w:noProof/>
          </w:rPr>
          <w:delText>Slika 5.1 Prikaz originalnog teksta</w:delText>
        </w:r>
        <w:r w:rsidDel="00D03B92">
          <w:rPr>
            <w:noProof/>
          </w:rPr>
          <w:tab/>
          <w:delText>23</w:delText>
        </w:r>
      </w:del>
    </w:p>
    <w:p w:rsidR="007B0442" w:rsidDel="00D03B92" w:rsidRDefault="007B0442">
      <w:pPr>
        <w:pStyle w:val="TableofFigures"/>
        <w:tabs>
          <w:tab w:val="right" w:leader="dot" w:pos="9345"/>
        </w:tabs>
        <w:rPr>
          <w:del w:id="74" w:author="Filip Dutina" w:date="2018-07-06T11:08:00Z"/>
          <w:rFonts w:asciiTheme="minorHAnsi" w:eastAsiaTheme="minorEastAsia" w:hAnsiTheme="minorHAnsi" w:cstheme="minorBidi"/>
          <w:noProof/>
          <w:sz w:val="22"/>
          <w:szCs w:val="22"/>
          <w:lang w:val="en-GB" w:eastAsia="en-GB"/>
        </w:rPr>
      </w:pPr>
      <w:del w:id="75" w:author="Filip Dutina" w:date="2018-07-06T11:08:00Z">
        <w:r w:rsidDel="00D03B92">
          <w:rPr>
            <w:noProof/>
          </w:rPr>
          <w:delText>Slika 5.2 Prikaz enkriptovanog teksta</w:delText>
        </w:r>
        <w:r w:rsidDel="00D03B92">
          <w:rPr>
            <w:noProof/>
          </w:rPr>
          <w:tab/>
          <w:delText>24</w:delText>
        </w:r>
      </w:del>
    </w:p>
    <w:p w:rsidR="007B0442" w:rsidDel="00D03B92" w:rsidRDefault="007B0442">
      <w:pPr>
        <w:pStyle w:val="TableofFigures"/>
        <w:tabs>
          <w:tab w:val="right" w:leader="dot" w:pos="9345"/>
        </w:tabs>
        <w:rPr>
          <w:del w:id="76" w:author="Filip Dutina" w:date="2018-07-06T11:08:00Z"/>
          <w:rFonts w:asciiTheme="minorHAnsi" w:eastAsiaTheme="minorEastAsia" w:hAnsiTheme="minorHAnsi" w:cstheme="minorBidi"/>
          <w:noProof/>
          <w:sz w:val="22"/>
          <w:szCs w:val="22"/>
          <w:lang w:val="en-GB" w:eastAsia="en-GB"/>
        </w:rPr>
      </w:pPr>
      <w:del w:id="77" w:author="Filip Dutina" w:date="2018-07-06T11:08:00Z">
        <w:r w:rsidDel="00D03B92">
          <w:rPr>
            <w:noProof/>
          </w:rPr>
          <w:delText>Slika 5.3 Razlika između enkriptovanog i originalnog teksta</w:delText>
        </w:r>
        <w:r w:rsidDel="00D03B92">
          <w:rPr>
            <w:noProof/>
          </w:rPr>
          <w:tab/>
          <w:delText>25</w:delText>
        </w:r>
      </w:del>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Default="002677AA" w:rsidP="003D77B6">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C67513" w:rsidRPr="002677AA" w:rsidRDefault="00C67513" w:rsidP="003D77B6">
      <w:pPr>
        <w:rPr>
          <w:lang w:val="hr-HR"/>
        </w:rPr>
      </w:pPr>
      <w:r w:rsidRPr="00C67513">
        <w:rPr>
          <w:b/>
          <w:bCs/>
          <w:color w:val="222222"/>
          <w:shd w:val="clear" w:color="auto" w:fill="FFFFFF"/>
        </w:rPr>
        <w:t>GUI</w:t>
      </w:r>
      <w:r>
        <w:rPr>
          <w:bCs/>
          <w:color w:val="222222"/>
          <w:shd w:val="clear" w:color="auto" w:fill="FFFFFF"/>
        </w:rPr>
        <w:tab/>
      </w:r>
      <w:r>
        <w:rPr>
          <w:bCs/>
          <w:color w:val="222222"/>
          <w:shd w:val="clear" w:color="auto" w:fill="FFFFFF"/>
        </w:rPr>
        <w:tab/>
        <w:t xml:space="preserve">- </w:t>
      </w:r>
      <w:r w:rsidRPr="00C67513">
        <w:rPr>
          <w:bCs/>
          <w:i/>
          <w:color w:val="222222"/>
          <w:shd w:val="clear" w:color="auto" w:fill="FFFFFF"/>
        </w:rPr>
        <w:t>Graphical user interface</w:t>
      </w:r>
      <w:r>
        <w:rPr>
          <w:bCs/>
          <w:color w:val="222222"/>
          <w:shd w:val="clear" w:color="auto" w:fill="FFFFFF"/>
        </w:rPr>
        <w:t>, grafičko korisničko sučelje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78" w:name="_Ref471876195"/>
      <w:bookmarkStart w:id="79" w:name="_Toc518384621"/>
      <w:r>
        <w:lastRenderedPageBreak/>
        <w:t>Uvod</w:t>
      </w:r>
      <w:bookmarkEnd w:id="78"/>
      <w:bookmarkEnd w:id="79"/>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sa namenske ploče na računar, njihova enkri</w:t>
      </w:r>
      <w:r w:rsidR="007B0442">
        <w:rPr>
          <w:lang w:val="sr-Latn-RS"/>
        </w:rPr>
        <w:t>pcija pre slanja i dekripcija pri</w:t>
      </w:r>
      <w:r w:rsidR="00702B4B">
        <w:rPr>
          <w:lang w:val="sr-Latn-RS"/>
        </w:rPr>
        <w:t xml:space="preserve"> primanju, </w:t>
      </w:r>
      <w:r w:rsidR="007776AC">
        <w:rPr>
          <w:lang w:val="sr-Latn-RS"/>
        </w:rPr>
        <w:t xml:space="preserve">putem </w:t>
      </w:r>
      <w:r w:rsidR="007776AC" w:rsidRPr="00EA5517">
        <w:rPr>
          <w:i/>
          <w:lang w:val="sr-Latn-RS"/>
        </w:rPr>
        <w:t>BroadR-Reach</w:t>
      </w:r>
      <w:r w:rsidR="007776AC">
        <w:rPr>
          <w:lang w:val="sr-Latn-RS"/>
        </w:rPr>
        <w:t xml:space="preserve"> interfejsa i </w:t>
      </w:r>
      <w:r w:rsidR="007776AC" w:rsidRPr="00EA5517">
        <w:rPr>
          <w:i/>
          <w:lang w:val="sr-Latn-RS"/>
        </w:rPr>
        <w:t>IPv6</w:t>
      </w:r>
      <w:r w:rsidR="007776AC">
        <w:rPr>
          <w:lang w:val="sr-Latn-RS"/>
        </w:rPr>
        <w:t xml:space="preserve">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 xml:space="preserve">ži kraći uvod u rad, motivaciju  i opis samog </w:t>
      </w:r>
      <w:r w:rsidR="007D200A">
        <w:rPr>
          <w:lang w:val="sr-Latn-RS"/>
        </w:rPr>
        <w:t>zadatka</w:t>
      </w:r>
      <w:r w:rsidR="003C2D73">
        <w:rPr>
          <w:lang w:val="sr-Latn-RS"/>
        </w:rPr>
        <w:t>.</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DD0CD1">
        <w:rPr>
          <w:lang w:val="sr-Latn-RS"/>
        </w:rPr>
        <w:t xml:space="preserve"> rada -</w:t>
      </w:r>
      <w:r w:rsidR="00F61217">
        <w:rPr>
          <w:lang w:val="sr-Latn-RS"/>
        </w:rPr>
        <w:t xml:space="preserve">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80" w:name="_Ref518072622"/>
      <w:bookmarkStart w:id="81" w:name="_Toc518384622"/>
      <w:r>
        <w:lastRenderedPageBreak/>
        <w:t>Teorijske osnove</w:t>
      </w:r>
      <w:bookmarkEnd w:id="80"/>
      <w:bookmarkEnd w:id="81"/>
    </w:p>
    <w:p w:rsidR="00517A6A" w:rsidRDefault="00517A6A"/>
    <w:p w:rsidR="00517A6A" w:rsidRDefault="00517A6A"/>
    <w:p w:rsidR="001E0FE1" w:rsidRDefault="001E0FE1" w:rsidP="001E0FE1">
      <w:pPr>
        <w:pStyle w:val="Heading2"/>
        <w:rPr>
          <w:lang w:val="sr-Latn-RS"/>
        </w:rPr>
      </w:pPr>
      <w:bookmarkStart w:id="82" w:name="_Toc518384623"/>
      <w:r>
        <w:rPr>
          <w:lang w:val="sr-Latn-RS"/>
        </w:rPr>
        <w:t>BroadR-Reach interfejs</w:t>
      </w:r>
      <w:bookmarkEnd w:id="82"/>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83" w:name="_Toc518638624"/>
      <w:r>
        <w:t xml:space="preserve">Slika </w:t>
      </w:r>
      <w:ins w:id="84" w:author="Filip Dutina" w:date="2018-07-06T11:06:00Z">
        <w:r w:rsidR="00D03B92">
          <w:fldChar w:fldCharType="begin"/>
        </w:r>
        <w:r w:rsidR="00D03B92">
          <w:instrText xml:space="preserve"> STYLEREF 1 \s </w:instrText>
        </w:r>
      </w:ins>
      <w:r w:rsidR="00D03B92">
        <w:fldChar w:fldCharType="separate"/>
      </w:r>
      <w:r w:rsidR="00D03B92">
        <w:rPr>
          <w:noProof/>
        </w:rPr>
        <w:t>2</w:t>
      </w:r>
      <w:ins w:id="85"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86" w:author="Filip Dutina" w:date="2018-07-06T11:06:00Z">
        <w:r w:rsidR="00D03B92">
          <w:rPr>
            <w:noProof/>
          </w:rPr>
          <w:t>1</w:t>
        </w:r>
        <w:r w:rsidR="00D03B92">
          <w:fldChar w:fldCharType="end"/>
        </w:r>
      </w:ins>
      <w:del w:id="87"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501EAD">
        <w:rPr>
          <w:i/>
          <w:noProof/>
        </w:rPr>
        <w:t>BroadR-Reach</w:t>
      </w:r>
      <w:r>
        <w:rPr>
          <w:noProof/>
        </w:rPr>
        <w:t xml:space="preserve"> interfejs</w:t>
      </w:r>
      <w:r w:rsidR="00027991">
        <w:rPr>
          <w:noProof/>
        </w:rPr>
        <w:t xml:space="preserve"> [1]</w:t>
      </w:r>
      <w:bookmarkEnd w:id="83"/>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88" w:name="_Toc518638625"/>
      <w:r>
        <w:t xml:space="preserve">Slika </w:t>
      </w:r>
      <w:ins w:id="89" w:author="Filip Dutina" w:date="2018-07-06T11:06:00Z">
        <w:r w:rsidR="00D03B92">
          <w:fldChar w:fldCharType="begin"/>
        </w:r>
        <w:r w:rsidR="00D03B92">
          <w:instrText xml:space="preserve"> STYLEREF 1 \s </w:instrText>
        </w:r>
      </w:ins>
      <w:r w:rsidR="00D03B92">
        <w:fldChar w:fldCharType="separate"/>
      </w:r>
      <w:r w:rsidR="00D03B92">
        <w:rPr>
          <w:noProof/>
        </w:rPr>
        <w:t>2</w:t>
      </w:r>
      <w:ins w:id="90"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91" w:author="Filip Dutina" w:date="2018-07-06T11:06:00Z">
        <w:r w:rsidR="00D03B92">
          <w:rPr>
            <w:noProof/>
          </w:rPr>
          <w:t>2</w:t>
        </w:r>
        <w:r w:rsidR="00D03B92">
          <w:fldChar w:fldCharType="end"/>
        </w:r>
      </w:ins>
      <w:del w:id="92"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Neobložene uprede parice</w:t>
      </w:r>
      <w:r w:rsidR="00027991">
        <w:rPr>
          <w:noProof/>
        </w:rPr>
        <w:t xml:space="preserve"> [2]</w:t>
      </w:r>
      <w:bookmarkEnd w:id="88"/>
    </w:p>
    <w:p w:rsidR="00EE6F6B" w:rsidRPr="00EE6F6B" w:rsidRDefault="00EE6F6B" w:rsidP="00EE6F6B"/>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w:t>
      </w:r>
      <w:r w:rsidR="007D200A">
        <w:rPr>
          <w:lang w:val="sr-Latn-RS"/>
        </w:rPr>
        <w:t>l</w:t>
      </w:r>
      <w:r>
        <w:rPr>
          <w:lang w:val="sr-Latn-RS"/>
        </w:rPr>
        <w:t xml:space="preserve">.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7C4303">
        <w:rPr>
          <w:lang w:val="sr-Latn-RS"/>
        </w:rPr>
        <w:t xml:space="preserve"> [3</w:t>
      </w:r>
      <w:r w:rsidR="00331B79">
        <w:rPr>
          <w:lang w:val="sr-Latn-RS"/>
        </w:rPr>
        <w:t>]</w:t>
      </w:r>
    </w:p>
    <w:p w:rsidR="006A4CEE" w:rsidRDefault="006A4CEE" w:rsidP="0001478E">
      <w:pPr>
        <w:rPr>
          <w:lang w:val="sr-Latn-RS"/>
        </w:rPr>
      </w:pPr>
    </w:p>
    <w:p w:rsidR="006422C9" w:rsidRDefault="006422C9" w:rsidP="006422C9">
      <w:pPr>
        <w:pStyle w:val="Heading2"/>
        <w:rPr>
          <w:lang w:val="sr-Latn-RS"/>
        </w:rPr>
      </w:pPr>
      <w:bookmarkStart w:id="93" w:name="_Toc518384624"/>
      <w:r>
        <w:rPr>
          <w:lang w:val="sr-Latn-RS"/>
        </w:rPr>
        <w:t>TCP protokol</w:t>
      </w:r>
      <w:bookmarkEnd w:id="93"/>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w:t>
      </w:r>
      <w:r w:rsidR="007D200A">
        <w:t>l</w:t>
      </w:r>
      <w:r>
        <w:t xml:space="preserve">. </w:t>
      </w:r>
      <w:r w:rsidRPr="006628D5">
        <w:rPr>
          <w:i/>
        </w:rPr>
        <w:t>Handshaking</w:t>
      </w:r>
      <w:r>
        <w:t xml:space="preserve">). Iz tog razloga ne podržava </w:t>
      </w:r>
      <w:r w:rsidRPr="00DD0CD1">
        <w:rPr>
          <w:i/>
        </w:rPr>
        <w:t>multicast</w:t>
      </w:r>
      <w:r>
        <w: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EE6F6B" w:rsidRDefault="006628D5" w:rsidP="00EE6F6B">
      <w:pPr>
        <w:pStyle w:val="Caption"/>
        <w:rPr>
          <w:noProof/>
        </w:rPr>
      </w:pPr>
      <w:bookmarkStart w:id="94" w:name="_Toc518638626"/>
      <w:r>
        <w:t xml:space="preserve">Slika </w:t>
      </w:r>
      <w:ins w:id="95" w:author="Filip Dutina" w:date="2018-07-06T11:06:00Z">
        <w:r w:rsidR="00D03B92">
          <w:fldChar w:fldCharType="begin"/>
        </w:r>
        <w:r w:rsidR="00D03B92">
          <w:instrText xml:space="preserve"> STYLEREF 1 \s </w:instrText>
        </w:r>
      </w:ins>
      <w:r w:rsidR="00D03B92">
        <w:fldChar w:fldCharType="separate"/>
      </w:r>
      <w:r w:rsidR="00D03B92">
        <w:rPr>
          <w:noProof/>
        </w:rPr>
        <w:t>2</w:t>
      </w:r>
      <w:ins w:id="96"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97" w:author="Filip Dutina" w:date="2018-07-06T11:06:00Z">
        <w:r w:rsidR="00D03B92">
          <w:rPr>
            <w:noProof/>
          </w:rPr>
          <w:t>3</w:t>
        </w:r>
        <w:r w:rsidR="00D03B92">
          <w:fldChar w:fldCharType="end"/>
        </w:r>
      </w:ins>
      <w:del w:id="9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Segmentacija</w:t>
      </w:r>
      <w:r w:rsidR="000075BE">
        <w:rPr>
          <w:noProof/>
        </w:rPr>
        <w:t xml:space="preserve"> [4</w:t>
      </w:r>
      <w:r w:rsidR="00F6358E">
        <w:rPr>
          <w:noProof/>
        </w:rPr>
        <w:t>]</w:t>
      </w:r>
      <w:bookmarkEnd w:id="94"/>
    </w:p>
    <w:p w:rsidR="00EE6F6B" w:rsidRPr="00EE6F6B" w:rsidRDefault="00EE6F6B" w:rsidP="00EE6F6B"/>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9" w:name="_Toc518638627"/>
      <w:r>
        <w:t xml:space="preserve">Slika </w:t>
      </w:r>
      <w:ins w:id="100" w:author="Filip Dutina" w:date="2018-07-06T11:06:00Z">
        <w:r w:rsidR="00D03B92">
          <w:fldChar w:fldCharType="begin"/>
        </w:r>
        <w:r w:rsidR="00D03B92">
          <w:instrText xml:space="preserve"> STYLEREF 1 \s </w:instrText>
        </w:r>
      </w:ins>
      <w:r w:rsidR="00D03B92">
        <w:fldChar w:fldCharType="separate"/>
      </w:r>
      <w:r w:rsidR="00D03B92">
        <w:rPr>
          <w:noProof/>
        </w:rPr>
        <w:t>2</w:t>
      </w:r>
      <w:ins w:id="101"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02" w:author="Filip Dutina" w:date="2018-07-06T11:06:00Z">
        <w:r w:rsidR="00D03B92">
          <w:rPr>
            <w:noProof/>
          </w:rPr>
          <w:t>4</w:t>
        </w:r>
        <w:r w:rsidR="00D03B92">
          <w:fldChar w:fldCharType="end"/>
        </w:r>
      </w:ins>
      <w:del w:id="10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4</w:delText>
        </w:r>
        <w:r w:rsidR="0067303B" w:rsidDel="00D03B92">
          <w:fldChar w:fldCharType="end"/>
        </w:r>
      </w:del>
      <w:r>
        <w:t xml:space="preserve"> </w:t>
      </w:r>
      <w:r>
        <w:rPr>
          <w:noProof/>
        </w:rPr>
        <w:t xml:space="preserve">Izgled </w:t>
      </w:r>
      <w:r w:rsidRPr="001A566B">
        <w:rPr>
          <w:i/>
          <w:noProof/>
        </w:rPr>
        <w:t>TCP</w:t>
      </w:r>
      <w:r>
        <w:rPr>
          <w:noProof/>
        </w:rPr>
        <w:t xml:space="preserve"> segmenta</w:t>
      </w:r>
      <w:r w:rsidR="000075BE">
        <w:rPr>
          <w:noProof/>
        </w:rPr>
        <w:t xml:space="preserve"> [5</w:t>
      </w:r>
      <w:r w:rsidR="00F6358E">
        <w:rPr>
          <w:noProof/>
        </w:rPr>
        <w:t>]</w:t>
      </w:r>
      <w:bookmarkEnd w:id="99"/>
    </w:p>
    <w:p w:rsidR="00EE6F6B" w:rsidRPr="00EE6F6B" w:rsidRDefault="00EE6F6B" w:rsidP="00EE6F6B"/>
    <w:p w:rsidR="001A566B" w:rsidRDefault="00DD0CD1" w:rsidP="00F52E89">
      <w:r>
        <w:t>Na slici 2.4</w:t>
      </w:r>
      <w:r w:rsidR="001A566B">
        <w:t xml:space="preserve"> je dat prikaz </w:t>
      </w:r>
      <w:r w:rsidR="001A566B" w:rsidRPr="001A566B">
        <w:rPr>
          <w:i/>
        </w:rPr>
        <w:t>TCP</w:t>
      </w:r>
      <w:r w:rsidR="001A566B">
        <w:t xml:space="preserve"> segmenta, koji se sastoji iz zaglavlja i dela u kome se nalaze podaci. Zaglavlje se sastoji iz: </w:t>
      </w:r>
    </w:p>
    <w:p w:rsidR="001A566B" w:rsidRDefault="001A566B" w:rsidP="001A566B">
      <w:r>
        <w:t xml:space="preserve">• </w:t>
      </w:r>
      <w:r w:rsidRPr="00DD0CD1">
        <w:rPr>
          <w:i/>
        </w:rPr>
        <w:t>Source port</w:t>
      </w:r>
      <w:r>
        <w:t xml:space="preserve"> - izvorišni port (port pošiljaoca). Port ima ulogu u identifikaciji aplikacije. </w:t>
      </w:r>
    </w:p>
    <w:p w:rsidR="001A566B" w:rsidRDefault="001A566B" w:rsidP="001A566B">
      <w:r>
        <w:t xml:space="preserve">• </w:t>
      </w:r>
      <w:r w:rsidRPr="00DD0CD1">
        <w:rPr>
          <w:i/>
        </w:rPr>
        <w:t>Destination port</w:t>
      </w:r>
      <w:r>
        <w:t xml:space="preserve"> - odredišni port (port primaoca). </w:t>
      </w:r>
    </w:p>
    <w:p w:rsidR="001A566B" w:rsidRDefault="001A566B" w:rsidP="00F52E89">
      <w:pPr>
        <w:ind w:left="567" w:firstLine="0"/>
      </w:pPr>
      <w:r>
        <w:t xml:space="preserve">• </w:t>
      </w:r>
      <w:r w:rsidRPr="00DD0CD1">
        <w:rPr>
          <w:i/>
        </w:rPr>
        <w:t>Sequence number</w:t>
      </w:r>
      <w:r>
        <w:t xml:space="preserve">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 xml:space="preserve">o </w:t>
      </w:r>
      <w:r w:rsidRPr="002D3052">
        <w:rPr>
          <w:i/>
        </w:rPr>
        <w:t>syn</w:t>
      </w:r>
      <w:r>
        <w:t xml:space="preserve"> </w:t>
      </w:r>
      <w:r w:rsidRPr="002D3052">
        <w:rPr>
          <w:i/>
        </w:rPr>
        <w:t>= 1</w:t>
      </w:r>
      <w:r>
        <w:t xml:space="preserve"> - Inicijalni broj sekvence.</w:t>
      </w:r>
    </w:p>
    <w:p w:rsidR="001A566B" w:rsidRDefault="001A566B" w:rsidP="001A566B">
      <w:pPr>
        <w:ind w:left="720" w:firstLine="720"/>
      </w:pPr>
      <w:r>
        <w:t xml:space="preserve">o </w:t>
      </w:r>
      <w:r w:rsidRPr="002D3052">
        <w:rPr>
          <w:i/>
        </w:rPr>
        <w:t>syn</w:t>
      </w:r>
      <w:r>
        <w:t xml:space="preserve"> </w:t>
      </w:r>
      <w:r w:rsidRPr="002D3052">
        <w:rPr>
          <w:i/>
        </w:rPr>
        <w:t>= 0</w:t>
      </w:r>
      <w:r>
        <w:t xml:space="preserve"> - Akumulirani broj sekvence. </w:t>
      </w:r>
    </w:p>
    <w:p w:rsidR="001A566B" w:rsidRDefault="001A566B" w:rsidP="00F52E89">
      <w:pPr>
        <w:ind w:left="567" w:firstLine="0"/>
      </w:pPr>
      <w:r>
        <w:t xml:space="preserve">• </w:t>
      </w:r>
      <w:r w:rsidRPr="00DD0CD1">
        <w:rPr>
          <w:i/>
        </w:rPr>
        <w:t>Acknowledgement number</w:t>
      </w:r>
      <w:r>
        <w:t xml:space="preserve"> - broj sekvence narednog segmenta koji se očekuje. Segmenti koji pristignu van redosleda, u zavisnosti od implementacije, mogu se odbaciti ili čuvati. </w:t>
      </w:r>
    </w:p>
    <w:p w:rsidR="001A566B" w:rsidRDefault="001A566B" w:rsidP="001A566B">
      <w:r>
        <w:t xml:space="preserve">• </w:t>
      </w:r>
      <w:r w:rsidRPr="002D3052">
        <w:rPr>
          <w:i/>
        </w:rPr>
        <w:t>Header Length</w:t>
      </w:r>
      <w:r w:rsidR="002D3052">
        <w:t xml:space="preserve"> - dužina zaglavlja. </w:t>
      </w:r>
      <w:r>
        <w:t xml:space="preserve"> </w:t>
      </w:r>
    </w:p>
    <w:p w:rsidR="001A566B" w:rsidRDefault="001A566B" w:rsidP="001A566B">
      <w:r>
        <w:t xml:space="preserve">• </w:t>
      </w:r>
      <w:r w:rsidRPr="002D3052">
        <w:rPr>
          <w:i/>
        </w:rPr>
        <w:t>Reserved</w:t>
      </w:r>
      <w:r>
        <w:t xml:space="preserve"> - rezervisano za buduću upotrebu. </w:t>
      </w:r>
    </w:p>
    <w:p w:rsidR="001A566B" w:rsidRDefault="001A566B" w:rsidP="001A566B">
      <w:r>
        <w:t xml:space="preserve">• </w:t>
      </w:r>
      <w:r w:rsidRPr="002D3052">
        <w:rPr>
          <w:i/>
        </w:rPr>
        <w:t>Control bits</w:t>
      </w:r>
      <w:r>
        <w:t xml:space="preserve"> - ukazuje na funkciju i namenu segmenta. </w:t>
      </w:r>
    </w:p>
    <w:p w:rsidR="001A566B" w:rsidRDefault="001A566B" w:rsidP="001A566B">
      <w:pPr>
        <w:ind w:left="720" w:firstLine="720"/>
      </w:pPr>
      <w:r>
        <w:t xml:space="preserve">o </w:t>
      </w:r>
      <w:r w:rsidRPr="002D3052">
        <w:rPr>
          <w:i/>
        </w:rPr>
        <w:t>ack</w:t>
      </w:r>
      <w:r>
        <w:t xml:space="preserve"> - ukazuje na validnost vrednosti potvrde (</w:t>
      </w:r>
      <w:r w:rsidRPr="002D3052">
        <w:rPr>
          <w:i/>
        </w:rPr>
        <w:t>acknowledgment</w:t>
      </w:r>
      <w:r>
        <w:t xml:space="preserve">-a). </w:t>
      </w:r>
    </w:p>
    <w:p w:rsidR="001A566B" w:rsidRDefault="001A566B" w:rsidP="001A566B">
      <w:pPr>
        <w:ind w:left="720" w:firstLine="720"/>
      </w:pPr>
      <w:r>
        <w:t xml:space="preserve">o </w:t>
      </w:r>
      <w:r w:rsidRPr="002D3052">
        <w:rPr>
          <w:i/>
        </w:rPr>
        <w:t>syn</w:t>
      </w:r>
      <w:r>
        <w:t xml:space="preserve">, </w:t>
      </w:r>
      <w:r w:rsidRPr="002D3052">
        <w:rPr>
          <w:i/>
        </w:rPr>
        <w:t>rst</w:t>
      </w:r>
      <w:r>
        <w:t xml:space="preserve"> i </w:t>
      </w:r>
      <w:r w:rsidRPr="002D3052">
        <w:rPr>
          <w:i/>
        </w:rPr>
        <w:t>fin</w:t>
      </w:r>
      <w:r>
        <w:t xml:space="preserve"> - omogućavaju uspostavljanje i prekid konekcije. </w:t>
      </w:r>
    </w:p>
    <w:p w:rsidR="001A566B" w:rsidRDefault="001A566B" w:rsidP="001A566B">
      <w:pPr>
        <w:ind w:left="720" w:firstLine="720"/>
      </w:pPr>
      <w:r>
        <w:t xml:space="preserve">o </w:t>
      </w:r>
      <w:r w:rsidRPr="002D3052">
        <w:rPr>
          <w:i/>
        </w:rPr>
        <w:t>psh</w:t>
      </w:r>
      <w:r>
        <w:t xml:space="preserve"> - ukazuje prijemnoj strani da se momentalno pošalju podaci višem sloju. </w:t>
      </w:r>
    </w:p>
    <w:p w:rsidR="001A566B" w:rsidRDefault="001A566B" w:rsidP="001A566B">
      <w:pPr>
        <w:ind w:left="720" w:firstLine="720"/>
      </w:pPr>
      <w:r>
        <w:t xml:space="preserve">o </w:t>
      </w:r>
      <w:r w:rsidRPr="002D3052">
        <w:rPr>
          <w:i/>
        </w:rPr>
        <w:t>urg</w:t>
      </w:r>
      <w:r>
        <w:t xml:space="preserve"> - ukazuje na postojanje urgentnih podataka u segmentu. </w:t>
      </w:r>
    </w:p>
    <w:p w:rsidR="001A566B" w:rsidRDefault="001A566B" w:rsidP="00F52E89">
      <w:pPr>
        <w:ind w:left="567" w:firstLine="0"/>
      </w:pPr>
      <w:r>
        <w:lastRenderedPageBreak/>
        <w:t xml:space="preserve">• </w:t>
      </w:r>
      <w:r w:rsidRPr="002D3052">
        <w:rPr>
          <w:i/>
        </w:rPr>
        <w:t>Window</w:t>
      </w:r>
      <w:r>
        <w:t xml:space="preserve"> - maksimalan broj bajtova koje je moguće poslati, a da prethodno nije potvrđen njihov prijem. </w:t>
      </w:r>
    </w:p>
    <w:p w:rsidR="001A566B" w:rsidRDefault="001A566B" w:rsidP="00F52E89">
      <w:pPr>
        <w:ind w:left="567" w:firstLine="0"/>
      </w:pPr>
      <w:r>
        <w:t xml:space="preserve">• </w:t>
      </w:r>
      <w:r w:rsidRPr="002D3052">
        <w:rPr>
          <w:i/>
        </w:rPr>
        <w:t>Checksum</w:t>
      </w:r>
      <w:r>
        <w:t xml:space="preserve"> - koristi se za za proveru da li se desila greška poruke nad zaglavljem i podacima prilikom prenosa. </w:t>
      </w:r>
    </w:p>
    <w:p w:rsidR="001A566B" w:rsidRDefault="001A566B" w:rsidP="001A566B">
      <w:r>
        <w:t xml:space="preserve">• </w:t>
      </w:r>
      <w:r w:rsidRPr="002D3052">
        <w:rPr>
          <w:i/>
        </w:rPr>
        <w:t>Urgent</w:t>
      </w:r>
      <w:r>
        <w:t xml:space="preserve"> - lokacija poslednjeg bajta koji je markiran kao urgentan. </w:t>
      </w:r>
    </w:p>
    <w:p w:rsidR="001A566B" w:rsidRDefault="001A566B" w:rsidP="001A566B">
      <w:r>
        <w:t xml:space="preserve">• </w:t>
      </w:r>
      <w:r w:rsidRPr="002D3052">
        <w:rPr>
          <w:i/>
        </w:rPr>
        <w:t>Options</w:t>
      </w:r>
      <w:r>
        <w:t xml:space="preserve"> - dodatne opcije. </w:t>
      </w:r>
    </w:p>
    <w:p w:rsidR="001A566B" w:rsidRDefault="001A566B" w:rsidP="001A566B">
      <w:r>
        <w:t xml:space="preserve">• </w:t>
      </w:r>
      <w:r w:rsidRPr="002D3052">
        <w:rPr>
          <w:i/>
        </w:rPr>
        <w:t>Application data</w:t>
      </w:r>
      <w:r>
        <w:t xml:space="preserve"> - podaci viših slojeva.</w:t>
      </w:r>
    </w:p>
    <w:p w:rsidR="001A566B" w:rsidRDefault="001A566B" w:rsidP="001A566B"/>
    <w:p w:rsidR="001A566B" w:rsidRDefault="001A566B" w:rsidP="001A566B">
      <w:pPr>
        <w:pStyle w:val="Heading3"/>
        <w:rPr>
          <w:lang w:val="sr-Latn-RS"/>
        </w:rPr>
      </w:pPr>
      <w:bookmarkStart w:id="104" w:name="_Toc518384625"/>
      <w:r>
        <w:t>Uspostavljanje</w:t>
      </w:r>
      <w:r>
        <w:rPr>
          <w:lang w:val="sr-Cyrl-RS"/>
        </w:rPr>
        <w:t xml:space="preserve"> </w:t>
      </w:r>
      <w:r>
        <w:rPr>
          <w:lang w:val="sr-Latn-RS"/>
        </w:rPr>
        <w:t>veze</w:t>
      </w:r>
      <w:bookmarkEnd w:id="104"/>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w:t>
      </w:r>
      <w:r w:rsidRPr="002D3052">
        <w:rPr>
          <w:i/>
        </w:rPr>
        <w:t>A</w:t>
      </w:r>
      <w:r>
        <w:t xml:space="preserve"> šalje poruku sa podešenim kontrolnim bitom </w:t>
      </w:r>
      <w:r w:rsidRPr="002D3052">
        <w:rPr>
          <w:i/>
        </w:rPr>
        <w:t>SYN = 1</w:t>
      </w:r>
      <w:r>
        <w:t xml:space="preserve">, ostali su podešeni na </w:t>
      </w:r>
      <w:r w:rsidRPr="002D3052">
        <w:t>0</w:t>
      </w:r>
      <w:r>
        <w:t>, pri čemu nasumično odabere redni broj segmenta (</w:t>
      </w:r>
      <w:r w:rsidRPr="002D3052">
        <w:rPr>
          <w:i/>
        </w:rPr>
        <w:t>SEQa</w:t>
      </w:r>
      <w:r>
        <w:t xml:space="preserve">). </w:t>
      </w:r>
    </w:p>
    <w:p w:rsidR="00D938BB" w:rsidRDefault="00D938BB" w:rsidP="00F52E89">
      <w:pPr>
        <w:ind w:left="567" w:firstLine="0"/>
      </w:pPr>
      <w:r>
        <w:t xml:space="preserve">• Prijemna strana </w:t>
      </w:r>
      <w:r w:rsidRPr="002D3052">
        <w:rPr>
          <w:i/>
        </w:rPr>
        <w:t>B</w:t>
      </w:r>
      <w:r>
        <w:t xml:space="preserve"> odgovara porukom sa kontrolnim bitima </w:t>
      </w:r>
      <w:r w:rsidRPr="002D3052">
        <w:rPr>
          <w:i/>
        </w:rPr>
        <w:t>SYN</w:t>
      </w:r>
      <w:r>
        <w:t xml:space="preserve"> i </w:t>
      </w:r>
      <w:r w:rsidRPr="002D3052">
        <w:rPr>
          <w:i/>
        </w:rPr>
        <w:t>ACK = 1</w:t>
      </w:r>
      <w:r>
        <w:t>, takođe nasumično bira broj segmenta (</w:t>
      </w:r>
      <w:r w:rsidRPr="002D3052">
        <w:rPr>
          <w:i/>
        </w:rPr>
        <w:t>SEQb</w:t>
      </w:r>
      <w:r>
        <w:t xml:space="preserve">), a za </w:t>
      </w:r>
      <w:r w:rsidRPr="002D3052">
        <w:rPr>
          <w:i/>
        </w:rPr>
        <w:t>ACK</w:t>
      </w:r>
      <w:r>
        <w:t xml:space="preserve"> uzima broj </w:t>
      </w:r>
      <w:r w:rsidRPr="002D3052">
        <w:rPr>
          <w:i/>
        </w:rPr>
        <w:t>ACK = (SEQa) + 1</w:t>
      </w:r>
      <w:r>
        <w:t>. Na ovaj način je uspostavljena veza na liniji od predajne ka prijemnoj stra</w:t>
      </w:r>
      <w:ins w:id="105" w:author="Filip Dutina" w:date="2018-07-04T12:29:00Z">
        <w:r w:rsidR="00922E71">
          <w:t>ni</w:t>
        </w:r>
      </w:ins>
      <w:del w:id="106" w:author="Filip Dutina" w:date="2018-07-04T12:29:00Z">
        <w:r w:rsidDel="00363BED">
          <w:delText>in</w:delText>
        </w:r>
      </w:del>
      <w:r>
        <w:t xml:space="preserve">. </w:t>
      </w:r>
    </w:p>
    <w:p w:rsidR="00D938BB" w:rsidRDefault="00D938BB" w:rsidP="00F52E89">
      <w:pPr>
        <w:ind w:left="567" w:firstLine="0"/>
      </w:pPr>
      <w:r>
        <w:t xml:space="preserve">• Slanjem poruke sa podešenim kontrolnim bitom </w:t>
      </w:r>
      <w:r w:rsidRPr="002D3052">
        <w:rPr>
          <w:i/>
        </w:rPr>
        <w:t>SYN = 1</w:t>
      </w:r>
      <w:r>
        <w:t xml:space="preserve"> od prijemne strane, ona zahteva da predajna strana potvrdi uspostavljanje veze od prijemne ka predajnoj strani. Predajna strana to čini slanjem poruke sa podeše</w:t>
      </w:r>
      <w:r w:rsidR="002D3052">
        <w:t xml:space="preserve">nim kontrolnim bitom </w:t>
      </w:r>
      <w:r w:rsidR="002D3052" w:rsidRPr="002D3052">
        <w:rPr>
          <w:i/>
        </w:rPr>
        <w:t>ACK = 1</w:t>
      </w:r>
      <w:r w:rsidR="002D3052">
        <w:t xml:space="preserve"> i</w:t>
      </w:r>
      <w:r>
        <w:t xml:space="preserve"> uzima vrednost </w:t>
      </w:r>
      <w:r w:rsidRPr="002D3052">
        <w:rPr>
          <w:i/>
        </w:rPr>
        <w:t>ACK</w:t>
      </w:r>
      <w:r>
        <w:t xml:space="preserve"> broja </w:t>
      </w:r>
      <w:r w:rsidRPr="002D3052">
        <w:rPr>
          <w:i/>
        </w:rPr>
        <w:t>ACK = (SEQb) + 1</w:t>
      </w:r>
      <w:r>
        <w:t>. Na ovaj način je uspostavljena konekcija između klijenta i servera.</w:t>
      </w:r>
    </w:p>
    <w:p w:rsidR="007B1116" w:rsidRDefault="007B1116" w:rsidP="00D938BB"/>
    <w:p w:rsidR="007B1116" w:rsidRDefault="007B1116" w:rsidP="002F755A">
      <w:pPr>
        <w:keepNext/>
        <w:jc w:val="center"/>
      </w:pPr>
      <w:r>
        <w:rPr>
          <w:noProof/>
          <w:lang w:val="en-GB" w:eastAsia="en-GB"/>
        </w:rPr>
        <w:lastRenderedPageBreak/>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07" w:name="_Toc518638628"/>
      <w:r>
        <w:t xml:space="preserve">Slika </w:t>
      </w:r>
      <w:ins w:id="108" w:author="Filip Dutina" w:date="2018-07-06T11:06:00Z">
        <w:r w:rsidR="00D03B92">
          <w:fldChar w:fldCharType="begin"/>
        </w:r>
        <w:r w:rsidR="00D03B92">
          <w:instrText xml:space="preserve"> STYLEREF 1 \s </w:instrText>
        </w:r>
      </w:ins>
      <w:r w:rsidR="00D03B92">
        <w:fldChar w:fldCharType="separate"/>
      </w:r>
      <w:r w:rsidR="00D03B92">
        <w:rPr>
          <w:noProof/>
        </w:rPr>
        <w:t>2</w:t>
      </w:r>
      <w:ins w:id="109"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10" w:author="Filip Dutina" w:date="2018-07-06T11:06:00Z">
        <w:r w:rsidR="00D03B92">
          <w:rPr>
            <w:noProof/>
          </w:rPr>
          <w:t>5</w:t>
        </w:r>
        <w:r w:rsidR="00D03B92">
          <w:fldChar w:fldCharType="end"/>
        </w:r>
      </w:ins>
      <w:del w:id="11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5</w:delText>
        </w:r>
        <w:r w:rsidR="0067303B" w:rsidDel="00D03B92">
          <w:fldChar w:fldCharType="end"/>
        </w:r>
      </w:del>
      <w:r>
        <w:t xml:space="preserve"> </w:t>
      </w:r>
      <w:r w:rsidRPr="007B1116">
        <w:rPr>
          <w:i/>
          <w:noProof/>
        </w:rPr>
        <w:t>TCP</w:t>
      </w:r>
      <w:r>
        <w:rPr>
          <w:noProof/>
        </w:rPr>
        <w:t xml:space="preserve"> uspostava veze</w:t>
      </w:r>
      <w:r w:rsidR="000075BE">
        <w:rPr>
          <w:noProof/>
        </w:rPr>
        <w:t xml:space="preserve"> [6</w:t>
      </w:r>
      <w:r w:rsidR="00F6358E">
        <w:rPr>
          <w:noProof/>
        </w:rPr>
        <w:t>]</w:t>
      </w:r>
      <w:bookmarkEnd w:id="107"/>
    </w:p>
    <w:p w:rsidR="007B1116" w:rsidRDefault="007B1116" w:rsidP="007B1116">
      <w:pPr>
        <w:rPr>
          <w:lang w:val="sr-Latn-RS"/>
        </w:rPr>
      </w:pPr>
    </w:p>
    <w:p w:rsidR="007B1116" w:rsidRDefault="007B1116" w:rsidP="007B1116">
      <w:pPr>
        <w:pStyle w:val="Heading3"/>
        <w:rPr>
          <w:lang w:val="sr-Latn-RS"/>
        </w:rPr>
      </w:pPr>
      <w:bookmarkStart w:id="112" w:name="_Toc518384626"/>
      <w:r>
        <w:rPr>
          <w:lang w:val="sr-Latn-RS"/>
        </w:rPr>
        <w:t>Prekid veze</w:t>
      </w:r>
      <w:bookmarkEnd w:id="1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5F063A">
      <w:r>
        <w:t>1. Klijent inicira prekid klijent-server konekcije</w:t>
      </w:r>
      <w:r w:rsidR="002D3052">
        <w:t>.</w:t>
      </w:r>
      <w:r>
        <w:t xml:space="preserve">  </w:t>
      </w:r>
    </w:p>
    <w:p w:rsidR="002F755A" w:rsidRDefault="002F755A" w:rsidP="005F063A">
      <w:r>
        <w:t>2. Server potvrđuje zahtev za prekid klijent-server konekcije</w:t>
      </w:r>
      <w:r w:rsidR="002D3052">
        <w:t>.</w:t>
      </w:r>
      <w:r>
        <w:t xml:space="preserve"> </w:t>
      </w:r>
    </w:p>
    <w:p w:rsidR="002F755A" w:rsidRDefault="002F755A" w:rsidP="005F063A">
      <w:r>
        <w:t>3. Server šalje zahtev za prekid server-klijent konekcije</w:t>
      </w:r>
      <w:r w:rsidR="002D3052">
        <w:t>.</w:t>
      </w:r>
      <w:r>
        <w:t xml:space="preserve"> </w:t>
      </w:r>
    </w:p>
    <w:p w:rsidR="002F755A" w:rsidRPr="001C5533" w:rsidRDefault="002F755A" w:rsidP="005F063A">
      <w:pPr>
        <w:rPr>
          <w:lang w:val="en-GB"/>
        </w:rPr>
      </w:pPr>
      <w:r>
        <w:t>4. Klijent odgovara na zahtev za prekid server-klijent konekcije</w:t>
      </w:r>
      <w:r w:rsidR="001C5533">
        <w:t>.</w:t>
      </w:r>
      <w:r>
        <w:t xml:space="preserve"> </w:t>
      </w:r>
      <w:r w:rsidR="000075BE">
        <w:rPr>
          <w:lang w:val="en-GB"/>
        </w:rPr>
        <w:t>[7</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13" w:name="_Toc518638629"/>
      <w:r>
        <w:t xml:space="preserve">Slika </w:t>
      </w:r>
      <w:ins w:id="114" w:author="Filip Dutina" w:date="2018-07-06T11:06:00Z">
        <w:r w:rsidR="00D03B92">
          <w:fldChar w:fldCharType="begin"/>
        </w:r>
        <w:r w:rsidR="00D03B92">
          <w:instrText xml:space="preserve"> STYLEREF 1 \s </w:instrText>
        </w:r>
      </w:ins>
      <w:r w:rsidR="00D03B92">
        <w:fldChar w:fldCharType="separate"/>
      </w:r>
      <w:r w:rsidR="00D03B92">
        <w:rPr>
          <w:noProof/>
        </w:rPr>
        <w:t>2</w:t>
      </w:r>
      <w:ins w:id="115"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16" w:author="Filip Dutina" w:date="2018-07-06T11:06:00Z">
        <w:r w:rsidR="00D03B92">
          <w:rPr>
            <w:noProof/>
          </w:rPr>
          <w:t>6</w:t>
        </w:r>
        <w:r w:rsidR="00D03B92">
          <w:fldChar w:fldCharType="end"/>
        </w:r>
      </w:ins>
      <w:del w:id="117"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6</w:delText>
        </w:r>
        <w:r w:rsidR="0067303B" w:rsidDel="00D03B92">
          <w:fldChar w:fldCharType="end"/>
        </w:r>
      </w:del>
      <w:r>
        <w:t xml:space="preserve"> </w:t>
      </w:r>
      <w:r w:rsidRPr="002F755A">
        <w:rPr>
          <w:i/>
          <w:noProof/>
        </w:rPr>
        <w:t>TCP</w:t>
      </w:r>
      <w:r>
        <w:rPr>
          <w:noProof/>
        </w:rPr>
        <w:t xml:space="preserve"> prekid veze</w:t>
      </w:r>
      <w:r w:rsidR="000075BE">
        <w:rPr>
          <w:noProof/>
        </w:rPr>
        <w:t xml:space="preserve"> [8</w:t>
      </w:r>
      <w:r w:rsidR="00F6358E">
        <w:rPr>
          <w:noProof/>
        </w:rPr>
        <w:t>]</w:t>
      </w:r>
      <w:bookmarkEnd w:id="113"/>
    </w:p>
    <w:p w:rsidR="00690A6A" w:rsidRDefault="00690A6A" w:rsidP="00690A6A">
      <w:pPr>
        <w:rPr>
          <w:lang w:val="sr-Latn-RS"/>
        </w:rPr>
      </w:pPr>
    </w:p>
    <w:p w:rsidR="00690A6A" w:rsidRDefault="00690A6A" w:rsidP="00690A6A">
      <w:pPr>
        <w:pStyle w:val="Heading2"/>
        <w:rPr>
          <w:lang w:val="sr-Latn-RS"/>
        </w:rPr>
      </w:pPr>
      <w:bookmarkStart w:id="118" w:name="_Toc518384627"/>
      <w:r>
        <w:rPr>
          <w:lang w:val="sr-Latn-RS"/>
        </w:rPr>
        <w:lastRenderedPageBreak/>
        <w:t>IPv6 protokol</w:t>
      </w:r>
      <w:bookmarkEnd w:id="118"/>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ve</w:t>
      </w:r>
      <w:r w:rsidR="002D3052">
        <w:rPr>
          <w:color w:val="222222"/>
          <w:szCs w:val="24"/>
          <w:shd w:val="clear" w:color="auto" w:fill="FFFFFF"/>
        </w:rPr>
        <w:t>r</w:t>
      </w:r>
      <w:r w:rsidRPr="00517A6C">
        <w:rPr>
          <w:color w:val="222222"/>
          <w:szCs w:val="24"/>
          <w:shd w:val="clear" w:color="auto" w:fill="FFFFFF"/>
        </w:rPr>
        <w:t>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19" w:name="_Toc518384628"/>
      <w:r>
        <w:rPr>
          <w:lang w:val="sr-Latn-RS"/>
        </w:rPr>
        <w:t>IPv6 adresa</w:t>
      </w:r>
      <w:bookmarkEnd w:id="119"/>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20" w:name="_Toc518384629"/>
      <w:r>
        <w:rPr>
          <w:lang w:val="sr-Latn-RS"/>
        </w:rPr>
        <w:t>Struktura IPv6 paketa</w:t>
      </w:r>
      <w:bookmarkEnd w:id="120"/>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21" w:name="_Toc518638630"/>
      <w:r>
        <w:t xml:space="preserve">Slika </w:t>
      </w:r>
      <w:ins w:id="122" w:author="Filip Dutina" w:date="2018-07-06T11:06:00Z">
        <w:r w:rsidR="00D03B92">
          <w:fldChar w:fldCharType="begin"/>
        </w:r>
        <w:r w:rsidR="00D03B92">
          <w:instrText xml:space="preserve"> STYLEREF 1 \s </w:instrText>
        </w:r>
      </w:ins>
      <w:r w:rsidR="00D03B92">
        <w:fldChar w:fldCharType="separate"/>
      </w:r>
      <w:r w:rsidR="00D03B92">
        <w:rPr>
          <w:noProof/>
        </w:rPr>
        <w:t>2</w:t>
      </w:r>
      <w:ins w:id="123"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24" w:author="Filip Dutina" w:date="2018-07-06T11:06:00Z">
        <w:r w:rsidR="00D03B92">
          <w:rPr>
            <w:noProof/>
          </w:rPr>
          <w:t>7</w:t>
        </w:r>
        <w:r w:rsidR="00D03B92">
          <w:fldChar w:fldCharType="end"/>
        </w:r>
      </w:ins>
      <w:del w:id="125"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7</w:delText>
        </w:r>
        <w:r w:rsidR="0067303B" w:rsidDel="00D03B92">
          <w:fldChar w:fldCharType="end"/>
        </w:r>
      </w:del>
      <w:r>
        <w:t xml:space="preserve"> </w:t>
      </w:r>
      <w:r>
        <w:rPr>
          <w:noProof/>
        </w:rPr>
        <w:t>I</w:t>
      </w:r>
      <w:r>
        <w:rPr>
          <w:noProof/>
          <w:lang w:val="sr-Latn-RS"/>
        </w:rPr>
        <w:t xml:space="preserve">zgled </w:t>
      </w:r>
      <w:r w:rsidRPr="00E87151">
        <w:rPr>
          <w:i/>
          <w:noProof/>
        </w:rPr>
        <w:t>IPv6</w:t>
      </w:r>
      <w:r>
        <w:rPr>
          <w:noProof/>
        </w:rPr>
        <w:t xml:space="preserve"> paketa</w:t>
      </w:r>
      <w:r w:rsidR="00827D0D">
        <w:rPr>
          <w:noProof/>
        </w:rPr>
        <w:t xml:space="preserve"> [9]</w:t>
      </w:r>
      <w:bookmarkEnd w:id="121"/>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lastRenderedPageBreak/>
        <w:t xml:space="preserve">• </w:t>
      </w:r>
      <w:r w:rsidRPr="00E87151">
        <w:rPr>
          <w:color w:val="222222"/>
          <w:szCs w:val="24"/>
          <w:lang w:val="en-GB" w:eastAsia="en-GB"/>
        </w:rPr>
        <w:t xml:space="preserve">Zaglavlje </w:t>
      </w:r>
      <w:r w:rsidRPr="00E87151">
        <w:rPr>
          <w:i/>
          <w:color w:val="222222"/>
          <w:szCs w:val="24"/>
          <w:lang w:val="en-GB" w:eastAsia="en-GB"/>
        </w:rPr>
        <w:t>Hop-by-Hop</w:t>
      </w:r>
      <w:r w:rsidR="002D3052">
        <w:rPr>
          <w:color w:val="222222"/>
          <w:szCs w:val="24"/>
          <w:lang w:val="en-GB" w:eastAsia="en-GB"/>
        </w:rPr>
        <w:t xml:space="preserve"> opcija: d</w:t>
      </w:r>
      <w:r w:rsidRPr="00E87151">
        <w:rPr>
          <w:color w:val="222222"/>
          <w:szCs w:val="24"/>
          <w:lang w:val="en-GB" w:eastAsia="en-GB"/>
        </w:rPr>
        <w:t xml:space="preserve">efinišu specijalne opcije koje zahtevaju </w:t>
      </w:r>
      <w:r w:rsidRPr="002D3052">
        <w:rPr>
          <w:i/>
          <w:color w:val="222222"/>
          <w:szCs w:val="24"/>
          <w:lang w:val="en-GB" w:eastAsia="en-GB"/>
        </w:rPr>
        <w:t>hop-by-hop</w:t>
      </w:r>
      <w:r w:rsidRPr="00E87151">
        <w:rPr>
          <w:color w:val="222222"/>
          <w:szCs w:val="24"/>
          <w:lang w:val="en-GB" w:eastAsia="en-GB"/>
        </w:rPr>
        <w:t xml:space="preserve">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002D3052">
        <w:rPr>
          <w:color w:val="222222"/>
          <w:szCs w:val="24"/>
          <w:lang w:val="en-GB" w:eastAsia="en-GB"/>
        </w:rPr>
        <w:t>Zaglavlje rutiranja: o</w:t>
      </w:r>
      <w:r w:rsidRPr="00E87151">
        <w:rPr>
          <w:color w:val="222222"/>
          <w:szCs w:val="24"/>
          <w:lang w:val="en-GB" w:eastAsia="en-GB"/>
        </w:rPr>
        <w:t xml:space="preserve">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w:t>
      </w:r>
      <w:r w:rsidR="002D3052">
        <w:rPr>
          <w:color w:val="222222"/>
          <w:szCs w:val="24"/>
          <w:lang w:val="en-GB" w:eastAsia="en-GB"/>
        </w:rPr>
        <w:t>fragmenata: s</w:t>
      </w:r>
      <w:r w:rsidRPr="00E87151">
        <w:rPr>
          <w:color w:val="222222"/>
          <w:szCs w:val="24"/>
          <w:lang w:val="en-GB" w:eastAsia="en-GB"/>
        </w:rPr>
        <w:t>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002D3052">
        <w:rPr>
          <w:color w:val="222222"/>
          <w:szCs w:val="24"/>
          <w:lang w:val="en-GB" w:eastAsia="en-GB"/>
        </w:rPr>
        <w:t>Zaglavlje autentičnosti: ob</w:t>
      </w:r>
      <w:r w:rsidRPr="00E87151">
        <w:rPr>
          <w:color w:val="222222"/>
          <w:szCs w:val="24"/>
          <w:lang w:val="en-GB" w:eastAsia="en-GB"/>
        </w:rPr>
        <w:t>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Zaglavlje enk</w:t>
      </w:r>
      <w:r w:rsidR="002D3052">
        <w:rPr>
          <w:color w:val="222222"/>
          <w:szCs w:val="24"/>
          <w:lang w:val="en-GB" w:eastAsia="en-GB"/>
        </w:rPr>
        <w:t>apsulacije sigurnosti podatka: o</w:t>
      </w:r>
      <w:r w:rsidR="00E87151" w:rsidRPr="00E87151">
        <w:rPr>
          <w:color w:val="222222"/>
          <w:szCs w:val="24"/>
          <w:lang w:val="en-GB" w:eastAsia="en-GB"/>
        </w:rPr>
        <w:t xml:space="preserve">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w:t>
      </w:r>
      <w:r w:rsidR="002D3052">
        <w:rPr>
          <w:color w:val="222222"/>
          <w:szCs w:val="24"/>
          <w:lang w:val="en-GB" w:eastAsia="en-GB"/>
        </w:rPr>
        <w:t xml:space="preserve"> odredišnih opcija: s</w:t>
      </w:r>
      <w:r w:rsidRPr="00E87151">
        <w:rPr>
          <w:color w:val="222222"/>
          <w:szCs w:val="24"/>
          <w:lang w:val="en-GB" w:eastAsia="en-GB"/>
        </w:rPr>
        <w:t>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drawing>
          <wp:inline distT="0" distB="0" distL="0" distR="0">
            <wp:extent cx="3938060" cy="30692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959506" cy="3085919"/>
                    </a:xfrm>
                    <a:prstGeom prst="rect">
                      <a:avLst/>
                    </a:prstGeom>
                  </pic:spPr>
                </pic:pic>
              </a:graphicData>
            </a:graphic>
          </wp:inline>
        </w:drawing>
      </w:r>
    </w:p>
    <w:p w:rsidR="00685CAE" w:rsidRDefault="00685CAE" w:rsidP="00685CAE">
      <w:pPr>
        <w:pStyle w:val="Caption"/>
        <w:rPr>
          <w:noProof/>
        </w:rPr>
      </w:pPr>
      <w:bookmarkStart w:id="126" w:name="_Toc518638631"/>
      <w:r>
        <w:t xml:space="preserve">Slika </w:t>
      </w:r>
      <w:ins w:id="127" w:author="Filip Dutina" w:date="2018-07-06T11:06:00Z">
        <w:r w:rsidR="00D03B92">
          <w:fldChar w:fldCharType="begin"/>
        </w:r>
        <w:r w:rsidR="00D03B92">
          <w:instrText xml:space="preserve"> STYLEREF 1 \s </w:instrText>
        </w:r>
      </w:ins>
      <w:r w:rsidR="00D03B92">
        <w:fldChar w:fldCharType="separate"/>
      </w:r>
      <w:r w:rsidR="00D03B92">
        <w:rPr>
          <w:noProof/>
        </w:rPr>
        <w:t>2</w:t>
      </w:r>
      <w:ins w:id="128"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29" w:author="Filip Dutina" w:date="2018-07-06T11:06:00Z">
        <w:r w:rsidR="00D03B92">
          <w:rPr>
            <w:noProof/>
          </w:rPr>
          <w:t>8</w:t>
        </w:r>
        <w:r w:rsidR="00D03B92">
          <w:fldChar w:fldCharType="end"/>
        </w:r>
      </w:ins>
      <w:del w:id="130"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8</w:delText>
        </w:r>
        <w:r w:rsidR="0067303B" w:rsidDel="00D03B92">
          <w:fldChar w:fldCharType="end"/>
        </w:r>
      </w:del>
      <w:r>
        <w:t xml:space="preserve"> </w:t>
      </w:r>
      <w:r>
        <w:rPr>
          <w:noProof/>
        </w:rPr>
        <w:t xml:space="preserve">Primer </w:t>
      </w:r>
      <w:r w:rsidRPr="00685CAE">
        <w:rPr>
          <w:i/>
          <w:noProof/>
        </w:rPr>
        <w:t>IPv6</w:t>
      </w:r>
      <w:r>
        <w:rPr>
          <w:noProof/>
        </w:rPr>
        <w:t xml:space="preserve"> paketa sa uključenim zaglavljima</w:t>
      </w:r>
      <w:r w:rsidR="00827D0D">
        <w:rPr>
          <w:noProof/>
        </w:rPr>
        <w:t xml:space="preserve"> [10]</w:t>
      </w:r>
      <w:bookmarkEnd w:id="126"/>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[11</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31" w:name="_Toc518384630"/>
      <w:r>
        <w:rPr>
          <w:lang w:val="en-GB"/>
        </w:rPr>
        <w:lastRenderedPageBreak/>
        <w:t>Asimetrična RSA enkripcija</w:t>
      </w:r>
      <w:r w:rsidR="00BE5A69">
        <w:rPr>
          <w:lang w:val="en-GB"/>
        </w:rPr>
        <w:t>, osobine i primena</w:t>
      </w:r>
      <w:bookmarkEnd w:id="131"/>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132" w:name="_Toc518384631"/>
      <w:r>
        <w:rPr>
          <w:lang w:val="en-GB"/>
        </w:rPr>
        <w:t>Elementi enkripcije</w:t>
      </w:r>
      <w:bookmarkEnd w:id="132"/>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2D3052">
        <w:rPr>
          <w:i/>
          <w:iCs/>
          <w:color w:val="222222"/>
        </w:rPr>
        <w:t>Algoritam</w:t>
      </w:r>
      <w:r w:rsidR="002D3052">
        <w:rPr>
          <w:color w:val="222222"/>
        </w:rPr>
        <w:t>: f</w:t>
      </w:r>
      <w:r w:rsidRPr="00105BF6">
        <w:rPr>
          <w:color w:val="222222"/>
        </w:rPr>
        <w:t>unkcija, obično sa jakom matematičkom osnovom, koja obav</w:t>
      </w:r>
      <w:r w:rsidR="002D3052">
        <w:rPr>
          <w:color w:val="222222"/>
        </w:rPr>
        <w:t>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Ključevi</w:t>
      </w:r>
      <w:r w:rsidR="002D3052">
        <w:rPr>
          <w:color w:val="222222"/>
          <w:szCs w:val="24"/>
        </w:rPr>
        <w:t>: k</w:t>
      </w:r>
      <w:r w:rsidRPr="00105BF6">
        <w:rPr>
          <w:color w:val="222222"/>
          <w:szCs w:val="24"/>
        </w:rPr>
        <w:t>oriste se zajedno sa algoritmima enkripcije i određuju način na koji</w:t>
      </w:r>
      <w:r w:rsidR="002D3052">
        <w:rPr>
          <w:color w:val="222222"/>
          <w:szCs w:val="24"/>
        </w:rPr>
        <w:t xml:space="preserve">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2D3052">
        <w:rPr>
          <w:i/>
          <w:iCs/>
          <w:color w:val="222222"/>
          <w:szCs w:val="24"/>
        </w:rPr>
        <w:t>Dužina ključa</w:t>
      </w:r>
      <w:r w:rsidR="002D3052">
        <w:rPr>
          <w:color w:val="222222"/>
          <w:szCs w:val="24"/>
        </w:rPr>
        <w:t>: e</w:t>
      </w:r>
      <w:r w:rsidRPr="00105BF6">
        <w:rPr>
          <w:color w:val="222222"/>
          <w:szCs w:val="24"/>
        </w:rPr>
        <w:t>nkripcioni ključevi imaju određenu dužinu u zavisnosti od toga koji enkripcioni sistemi se korist</w:t>
      </w:r>
      <w:r w:rsidR="002D3052">
        <w:rPr>
          <w:color w:val="222222"/>
          <w:szCs w:val="24"/>
        </w:rPr>
        <w:t>e. Dužina se meri brojem bitova</w:t>
      </w:r>
      <w:r w:rsidRPr="00105BF6">
        <w:rPr>
          <w:color w:val="222222"/>
          <w:szCs w:val="24"/>
        </w:rPr>
        <w:t>,</w:t>
      </w:r>
      <w:r w:rsidR="002D3052">
        <w:rPr>
          <w:color w:val="222222"/>
          <w:szCs w:val="24"/>
        </w:rPr>
        <w:t xml:space="preserve"> </w:t>
      </w:r>
      <w:r w:rsidRPr="00105BF6">
        <w:rPr>
          <w:color w:val="222222"/>
          <w:szCs w:val="24"/>
        </w:rPr>
        <w:t xml:space="preserve">a što su duži ključevi, teži su </w:t>
      </w:r>
      <w:r w:rsidR="002D3052">
        <w:rPr>
          <w:color w:val="222222"/>
          <w:szCs w:val="24"/>
        </w:rPr>
        <w:t>za oštećenje sistema enkripcije.</w:t>
      </w:r>
    </w:p>
    <w:p w:rsidR="0097121A" w:rsidRDefault="00105BF6" w:rsidP="00C86851">
      <w:pPr>
        <w:shd w:val="clear" w:color="auto" w:fill="FFFFFF"/>
        <w:spacing w:before="100" w:beforeAutospacing="1" w:after="24"/>
        <w:rPr>
          <w:color w:val="222222"/>
          <w:szCs w:val="24"/>
        </w:rPr>
      </w:pPr>
      <w:r>
        <w:t xml:space="preserve">• </w:t>
      </w:r>
      <w:r w:rsidRPr="002D3052">
        <w:rPr>
          <w:i/>
          <w:iCs/>
          <w:color w:val="222222"/>
          <w:szCs w:val="24"/>
        </w:rPr>
        <w:t>Otvoren tekst</w:t>
      </w:r>
      <w:r w:rsidRPr="00105BF6">
        <w:rPr>
          <w:color w:val="222222"/>
          <w:szCs w:val="24"/>
        </w:rPr>
        <w:t> (engl. </w:t>
      </w:r>
      <w:r w:rsidR="002D3052">
        <w:rPr>
          <w:i/>
          <w:iCs/>
          <w:color w:val="222222"/>
          <w:szCs w:val="24"/>
          <w:lang w:val="en"/>
        </w:rPr>
        <w:t>p</w:t>
      </w:r>
      <w:r w:rsidRPr="00105BF6">
        <w:rPr>
          <w:i/>
          <w:iCs/>
          <w:color w:val="222222"/>
          <w:szCs w:val="24"/>
          <w:lang w:val="en"/>
        </w:rPr>
        <w:t>laintext</w:t>
      </w:r>
      <w:r w:rsidR="002D3052">
        <w:rPr>
          <w:color w:val="222222"/>
          <w:szCs w:val="24"/>
        </w:rPr>
        <w:t>): i</w:t>
      </w:r>
      <w:r w:rsidRPr="00105BF6">
        <w:rPr>
          <w:color w:val="222222"/>
          <w:szCs w:val="24"/>
        </w:rPr>
        <w:t>nfor</w:t>
      </w:r>
      <w:r w:rsidR="002D3052">
        <w:rPr>
          <w:color w:val="222222"/>
          <w:szCs w:val="24"/>
        </w:rPr>
        <w:t>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2D3052">
        <w:rPr>
          <w:i/>
          <w:iCs/>
          <w:color w:val="222222"/>
          <w:szCs w:val="24"/>
        </w:rPr>
        <w:t>Šifrovan tekst</w:t>
      </w:r>
      <w:r w:rsidRPr="00105BF6">
        <w:rPr>
          <w:color w:val="222222"/>
          <w:szCs w:val="24"/>
        </w:rPr>
        <w:t> (engl. </w:t>
      </w:r>
      <w:r w:rsidR="002D3052">
        <w:rPr>
          <w:i/>
          <w:iCs/>
          <w:color w:val="222222"/>
          <w:szCs w:val="24"/>
          <w:lang w:val="en"/>
        </w:rPr>
        <w:t>c</w:t>
      </w:r>
      <w:r w:rsidRPr="00105BF6">
        <w:rPr>
          <w:i/>
          <w:iCs/>
          <w:color w:val="222222"/>
          <w:szCs w:val="24"/>
          <w:lang w:val="en"/>
        </w:rPr>
        <w:t>iphertext</w:t>
      </w:r>
      <w:r w:rsidR="002D3052">
        <w:rPr>
          <w:color w:val="222222"/>
          <w:szCs w:val="24"/>
        </w:rPr>
        <w:t>): i</w:t>
      </w:r>
      <w:r w:rsidRPr="00105BF6">
        <w:rPr>
          <w:color w:val="222222"/>
          <w:szCs w:val="24"/>
        </w:rPr>
        <w:t>nformacije nakon šifrovanja.</w:t>
      </w:r>
      <w:r w:rsidR="00C86851">
        <w:rPr>
          <w:color w:val="222222"/>
          <w:szCs w:val="24"/>
        </w:rPr>
        <w:t xml:space="preserve"> </w:t>
      </w:r>
      <w:r w:rsidR="00074CD9">
        <w:rPr>
          <w:color w:val="222222"/>
          <w:szCs w:val="24"/>
          <w:lang w:val="en-GB"/>
        </w:rPr>
        <w:t>[12</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133" w:name="_Toc518384632"/>
      <w:r>
        <w:rPr>
          <w:lang w:val="en-GB"/>
        </w:rPr>
        <w:t>Osobine RSA enkripcije</w:t>
      </w:r>
      <w:bookmarkEnd w:id="133"/>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9775FE" w:rsidRPr="009775FE">
        <w:rPr>
          <w:b/>
          <w:iCs/>
          <w:color w:val="222222"/>
        </w:rPr>
        <w:t>tajni</w:t>
      </w:r>
      <w:r w:rsidR="009775FE">
        <w:rPr>
          <w:iCs/>
          <w:color w:val="222222"/>
        </w:rPr>
        <w:t xml:space="preserve"> i </w:t>
      </w:r>
      <w:r w:rsidR="009775FE" w:rsidRPr="009775FE">
        <w:rPr>
          <w:b/>
          <w:iCs/>
          <w:color w:val="222222"/>
        </w:rPr>
        <w:t>javni</w:t>
      </w:r>
      <w:r w:rsidR="00B42778" w:rsidRPr="00B42778">
        <w:rPr>
          <w:i/>
          <w:iCs/>
          <w:color w:val="222222"/>
        </w:rPr>
        <w:t xml:space="preserve"> </w:t>
      </w:r>
      <w:r w:rsidR="00B42778" w:rsidRPr="00B42778">
        <w:rPr>
          <w:iCs/>
          <w:color w:val="222222"/>
        </w:rPr>
        <w:t>ključ</w:t>
      </w:r>
      <w:r w:rsidR="009775FE">
        <w:rPr>
          <w:iCs/>
          <w:color w:val="222222"/>
        </w:rPr>
        <w:t>evi</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 xml:space="preserve">a pročita </w:t>
      </w:r>
      <w:r w:rsidR="00E76C97">
        <w:rPr>
          <w:color w:val="222222"/>
        </w:rPr>
        <w:lastRenderedPageBreak/>
        <w:t>podatke.</w:t>
      </w:r>
      <w:r w:rsidR="00E76C97" w:rsidRPr="00E76C97">
        <w:rPr>
          <w:i/>
        </w:rPr>
        <w:t xml:space="preserve"> </w:t>
      </w:r>
      <w:r w:rsidR="00E76C97" w:rsidRPr="00B42778">
        <w:rPr>
          <w:i/>
        </w:rPr>
        <w:t>RSA</w:t>
      </w:r>
      <w:r w:rsidR="00AC564E">
        <w:rPr>
          <w:i/>
        </w:rPr>
        <w:t xml:space="preserve"> </w:t>
      </w:r>
      <w:r w:rsidR="00AC564E">
        <w:t>enkripcija</w:t>
      </w:r>
      <w:r w:rsidR="00AC564E">
        <w:rPr>
          <w:i/>
        </w:rPr>
        <w:t xml:space="preserve"> </w:t>
      </w:r>
      <w:r w:rsidR="00D64F9A">
        <w:t>(akronim od Rivest -</w:t>
      </w:r>
      <w:r w:rsidR="00E76C97" w:rsidRPr="00B42778">
        <w:t xml:space="preserve"> Shami</w:t>
      </w:r>
      <w:r w:rsidR="00D64F9A">
        <w:t>r -</w:t>
      </w:r>
      <w:r w:rsidR="00E76C97" w:rsidRPr="00B42778">
        <w:t xml:space="preserve">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134" w:name="_Toc518638632"/>
      <w:r>
        <w:t xml:space="preserve">Slika </w:t>
      </w:r>
      <w:ins w:id="135" w:author="Filip Dutina" w:date="2018-07-06T11:06:00Z">
        <w:r w:rsidR="00D03B92">
          <w:fldChar w:fldCharType="begin"/>
        </w:r>
        <w:r w:rsidR="00D03B92">
          <w:instrText xml:space="preserve"> STYLEREF 1 \s </w:instrText>
        </w:r>
      </w:ins>
      <w:r w:rsidR="00D03B92">
        <w:fldChar w:fldCharType="separate"/>
      </w:r>
      <w:r w:rsidR="00D03B92">
        <w:rPr>
          <w:noProof/>
        </w:rPr>
        <w:t>2</w:t>
      </w:r>
      <w:ins w:id="136"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37" w:author="Filip Dutina" w:date="2018-07-06T11:06:00Z">
        <w:r w:rsidR="00D03B92">
          <w:rPr>
            <w:noProof/>
          </w:rPr>
          <w:t>9</w:t>
        </w:r>
        <w:r w:rsidR="00D03B92">
          <w:fldChar w:fldCharType="end"/>
        </w:r>
      </w:ins>
      <w:del w:id="13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2</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9</w:delText>
        </w:r>
        <w:r w:rsidR="0067303B" w:rsidDel="00D03B92">
          <w:fldChar w:fldCharType="end"/>
        </w:r>
      </w:del>
      <w:r>
        <w:t xml:space="preserve"> </w:t>
      </w:r>
      <w:r>
        <w:rPr>
          <w:noProof/>
        </w:rPr>
        <w:t xml:space="preserve">Prikaz </w:t>
      </w:r>
      <w:r w:rsidRPr="00BE5A69">
        <w:rPr>
          <w:i/>
          <w:noProof/>
        </w:rPr>
        <w:t>RSA</w:t>
      </w:r>
      <w:r>
        <w:rPr>
          <w:noProof/>
        </w:rPr>
        <w:t xml:space="preserve"> enkripcije i dekripcije</w:t>
      </w:r>
      <w:r w:rsidR="00B57469">
        <w:rPr>
          <w:noProof/>
        </w:rPr>
        <w:t xml:space="preserve"> [</w:t>
      </w:r>
      <w:r w:rsidR="00074CD9">
        <w:rPr>
          <w:noProof/>
        </w:rPr>
        <w:t>13</w:t>
      </w:r>
      <w:r w:rsidR="00B57469">
        <w:rPr>
          <w:noProof/>
        </w:rPr>
        <w:t>]</w:t>
      </w:r>
      <w:bookmarkEnd w:id="134"/>
    </w:p>
    <w:p w:rsidR="00BE5A69" w:rsidRDefault="00BE5A69" w:rsidP="00BE5A69">
      <w:pPr>
        <w:rPr>
          <w:lang w:val="en-GB"/>
        </w:rPr>
      </w:pPr>
    </w:p>
    <w:p w:rsidR="0037722C" w:rsidRDefault="00BE5A69" w:rsidP="000F4308">
      <w:pPr>
        <w:pStyle w:val="Heading3"/>
        <w:rPr>
          <w:lang w:val="en-GB"/>
        </w:rPr>
      </w:pPr>
      <w:bookmarkStart w:id="139" w:name="_Toc518384633"/>
      <w:r>
        <w:rPr>
          <w:lang w:val="en-GB"/>
        </w:rPr>
        <w:t xml:space="preserve">Algoritam RSA </w:t>
      </w:r>
      <w:r w:rsidR="000F4308">
        <w:rPr>
          <w:lang w:val="en-GB"/>
        </w:rPr>
        <w:t>enkripcije</w:t>
      </w:r>
      <w:bookmarkEnd w:id="139"/>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w:t>
      </w:r>
      <w:r w:rsidR="00AC564E">
        <w:rPr>
          <w:lang w:val="en-GB"/>
        </w:rPr>
        <w:t>tajni i javni</w:t>
      </w:r>
      <w:r>
        <w:rPr>
          <w:lang w:val="en-GB"/>
        </w:rPr>
        <w:t>.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Računa se</w:t>
      </w:r>
      <w:r w:rsidR="00B42F84">
        <w:rPr>
          <w:lang w:val="en-GB"/>
        </w:rPr>
        <w:t xml:space="preserve"> njihov proizvod</w:t>
      </w:r>
      <w:r>
        <w:rPr>
          <w:lang w:val="en-GB"/>
        </w:rPr>
        <w:t xml:space="preserve"> </w:t>
      </w:r>
      <m:oMath>
        <m:r>
          <m:rPr>
            <m:sty m:val="bi"/>
          </m:rPr>
          <w:rPr>
            <w:rFonts w:ascii="Cambria Math" w:hAnsi="Cambria Math"/>
            <w:lang w:val="en-GB"/>
          </w:rPr>
          <m:t>n=p*q</m:t>
        </m:r>
      </m:oMath>
      <w:r w:rsidR="008529AC">
        <w:rPr>
          <w:lang w:val="en-GB"/>
        </w:rPr>
        <w:t>.</w:t>
      </w:r>
    </w:p>
    <w:p w:rsidR="00F52E89" w:rsidRPr="00F52E89" w:rsidRDefault="0084228E" w:rsidP="00F52E89">
      <w:pPr>
        <w:pStyle w:val="ListParagraph"/>
        <w:numPr>
          <w:ilvl w:val="0"/>
          <w:numId w:val="8"/>
        </w:numPr>
        <w:rPr>
          <w:b/>
          <w:lang w:val="en-GB"/>
        </w:rPr>
      </w:pPr>
      <w:r>
        <w:rPr>
          <w:lang w:val="en-GB"/>
        </w:rPr>
        <w:t>Nakon toga se računa</w:t>
      </w:r>
      <w:r w:rsidR="00F52E89">
        <w:rPr>
          <w:lang w:val="sr-Latn-RS"/>
        </w:rPr>
        <w:t xml:space="preserve"> vrednost </w:t>
      </w:r>
      <w:r w:rsidR="00F52E89" w:rsidRPr="00BF2DAC">
        <w:rPr>
          <w:i/>
          <w:lang w:val="sr-Latn-RS"/>
        </w:rPr>
        <w:t>Ojlerove fi</w:t>
      </w:r>
      <w:r w:rsidR="00F52E89">
        <w:rPr>
          <w:lang w:val="sr-Latn-RS"/>
        </w:rPr>
        <w:t xml:space="preserve"> </w:t>
      </w:r>
      <w:r w:rsidR="00F52E89" w:rsidRPr="00BF2DAC">
        <w:rPr>
          <w:i/>
          <w:lang w:val="sr-Latn-RS"/>
        </w:rPr>
        <w:t>funkcije</w:t>
      </w:r>
      <w:r w:rsidR="00F52E89">
        <w:rPr>
          <w:lang w:val="sr-Latn-RS"/>
        </w:rPr>
        <w:t xml:space="preserv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[14</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w:t>
      </w:r>
      <w:r w:rsidR="00BF2DAC">
        <w:rPr>
          <w:lang w:val="en-GB"/>
        </w:rPr>
        <w:t xml:space="preserve"> to</w:t>
      </w:r>
      <w:r w:rsidR="00A857D6">
        <w:rPr>
          <w:lang w:val="en-GB"/>
        </w:rPr>
        <w:t xml:space="preserve">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BF2DAC">
        <w:rPr>
          <w:lang w:val="sr-Latn-RS"/>
        </w:rPr>
        <w:t>ško zaključiti da je</w:t>
      </w:r>
      <w:r w:rsidR="00A857D6">
        <w:rPr>
          <w:lang w:val="sr-Latn-RS"/>
        </w:rPr>
        <w:t xml:space="preserv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140" w:name="_Ref518072610"/>
      <w:bookmarkStart w:id="141" w:name="_Toc518384634"/>
      <w:r>
        <w:lastRenderedPageBreak/>
        <w:t xml:space="preserve">Koncept </w:t>
      </w:r>
      <w:r>
        <w:rPr>
          <w:lang w:val="sr-Latn-RS"/>
        </w:rPr>
        <w:t>rešenja</w:t>
      </w:r>
      <w:bookmarkEnd w:id="140"/>
      <w:bookmarkEnd w:id="141"/>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grafičko korisničko sučelje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142" w:name="_Toc518638633"/>
      <w:r>
        <w:t xml:space="preserve">Slika </w:t>
      </w:r>
      <w:ins w:id="143" w:author="Filip Dutina" w:date="2018-07-06T11:06:00Z">
        <w:r w:rsidR="00D03B92">
          <w:fldChar w:fldCharType="begin"/>
        </w:r>
        <w:r w:rsidR="00D03B92">
          <w:instrText xml:space="preserve"> STYLEREF 1 \s </w:instrText>
        </w:r>
      </w:ins>
      <w:r w:rsidR="00D03B92">
        <w:fldChar w:fldCharType="separate"/>
      </w:r>
      <w:r w:rsidR="00D03B92">
        <w:rPr>
          <w:noProof/>
        </w:rPr>
        <w:t>3</w:t>
      </w:r>
      <w:ins w:id="144"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45" w:author="Filip Dutina" w:date="2018-07-06T11:06:00Z">
        <w:r w:rsidR="00D03B92">
          <w:rPr>
            <w:noProof/>
          </w:rPr>
          <w:t>1</w:t>
        </w:r>
        <w:r w:rsidR="00D03B92">
          <w:fldChar w:fldCharType="end"/>
        </w:r>
      </w:ins>
      <w:del w:id="146"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sidRPr="0080036F">
        <w:rPr>
          <w:i/>
          <w:noProof/>
        </w:rPr>
        <w:t>Altera Cyclone</w:t>
      </w:r>
      <w:r>
        <w:rPr>
          <w:noProof/>
        </w:rPr>
        <w:t xml:space="preserve"> pete generacije</w:t>
      </w:r>
      <w:r w:rsidR="002432A8">
        <w:rPr>
          <w:noProof/>
        </w:rPr>
        <w:t xml:space="preserve"> [15]</w:t>
      </w:r>
      <w:bookmarkEnd w:id="142"/>
    </w:p>
    <w:p w:rsidR="00381F50" w:rsidRDefault="00381F50" w:rsidP="00381F50">
      <w:pPr>
        <w:rPr>
          <w:lang w:val="sr-Latn-RS"/>
        </w:rPr>
      </w:pPr>
    </w:p>
    <w:p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147" w:name="_Toc518638634"/>
      <w:r>
        <w:t xml:space="preserve">Slika </w:t>
      </w:r>
      <w:ins w:id="148" w:author="Filip Dutina" w:date="2018-07-06T11:06:00Z">
        <w:r w:rsidR="00D03B92">
          <w:fldChar w:fldCharType="begin"/>
        </w:r>
        <w:r w:rsidR="00D03B92">
          <w:instrText xml:space="preserve"> STYLEREF 1 \s </w:instrText>
        </w:r>
      </w:ins>
      <w:r w:rsidR="00D03B92">
        <w:fldChar w:fldCharType="separate"/>
      </w:r>
      <w:r w:rsidR="00D03B92">
        <w:rPr>
          <w:noProof/>
        </w:rPr>
        <w:t>3</w:t>
      </w:r>
      <w:ins w:id="149"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50" w:author="Filip Dutina" w:date="2018-07-06T11:06:00Z">
        <w:r w:rsidR="00D03B92">
          <w:rPr>
            <w:noProof/>
          </w:rPr>
          <w:t>2</w:t>
        </w:r>
        <w:r w:rsidR="00D03B92">
          <w:fldChar w:fldCharType="end"/>
        </w:r>
      </w:ins>
      <w:del w:id="151"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3</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Izgled klijentskog terminala</w:t>
      </w:r>
      <w:bookmarkEnd w:id="147"/>
    </w:p>
    <w:p w:rsidR="00730A0C" w:rsidRPr="00730A0C" w:rsidRDefault="00730A0C" w:rsidP="00730A0C"/>
    <w:p w:rsidR="005E78C7" w:rsidRDefault="0080036F" w:rsidP="008847DA">
      <w:pPr>
        <w:pStyle w:val="Caption"/>
        <w:ind w:firstLine="720"/>
        <w:jc w:val="both"/>
      </w:pPr>
      <w:r>
        <w:t xml:space="preserve">Na slici 3.2 </w:t>
      </w:r>
      <w:r w:rsidR="00A5284B">
        <w:t>su prikazani ispisi u terminalu</w:t>
      </w:r>
      <w:r w:rsidR="00BF2DAC">
        <w:t xml:space="preserve"> na klijentskoj strani</w:t>
      </w:r>
      <w:r w:rsidR="00A5284B">
        <w:t xml:space="preserve">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817F60">
        <w:t>,</w:t>
      </w:r>
      <w:r w:rsidR="001B58EB">
        <w:t xml:space="preserve"> o čemu će biti reči u </w:t>
      </w:r>
      <w:r w:rsidR="002D7D29">
        <w:t>idućem</w:t>
      </w:r>
      <w:r w:rsidR="001B58EB">
        <w:t xml:space="preserve">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152" w:name="_Ref518072599"/>
      <w:bookmarkStart w:id="153" w:name="_Toc518384635"/>
      <w:r>
        <w:lastRenderedPageBreak/>
        <w:t>Programsko rešenje</w:t>
      </w:r>
      <w:bookmarkEnd w:id="152"/>
      <w:bookmarkEnd w:id="153"/>
    </w:p>
    <w:p w:rsidR="003845A2" w:rsidRDefault="003845A2" w:rsidP="003845A2"/>
    <w:p w:rsidR="00234C6F" w:rsidRDefault="00234C6F" w:rsidP="00234C6F">
      <w:r>
        <w:t>Kao što je naglašeno ranije, programsko rešenje je podeljeno u dva modu</w:t>
      </w:r>
      <w:r w:rsidR="008C703D">
        <w:t>la -</w:t>
      </w:r>
      <w:r>
        <w:t xml:space="preserve">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154" w:name="_Toc518384636"/>
      <w:r>
        <w:t>Klijentska strana</w:t>
      </w:r>
      <w:bookmarkEnd w:id="154"/>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8C703D" w:rsidP="005E3D11">
            <w:pPr>
              <w:ind w:firstLine="0"/>
            </w:pPr>
            <w:r>
              <w:rPr>
                <w:i/>
              </w:rPr>
              <w:t>m</w:t>
            </w:r>
            <w:r w:rsidR="00CA430E" w:rsidRPr="00CA430E">
              <w:rPr>
                <w:i/>
              </w:rPr>
              <w:t>ain</w:t>
            </w:r>
            <w:r w:rsidR="00CA430E">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8C703D"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8C703D" w:rsidP="005E3D11">
            <w:pPr>
              <w:tabs>
                <w:tab w:val="left" w:pos="2867"/>
              </w:tabs>
              <w:ind w:firstLine="0"/>
            </w:pPr>
            <w:r>
              <w:t>d</w:t>
            </w:r>
            <w:r w:rsidR="00234C6F">
              <w:t>ekripcija</w:t>
            </w:r>
            <w:r w:rsidR="00234C6F">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8C703D" w:rsidP="005E3D11">
            <w:pPr>
              <w:ind w:firstLine="0"/>
            </w:pPr>
            <w:r>
              <w:t>funkcija u kojoj se proverava</w:t>
            </w:r>
            <w:r w:rsidR="00234C6F">
              <w:t xml:space="preserve">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8C703D" w:rsidP="005E3D11">
            <w:pPr>
              <w:ind w:firstLine="0"/>
              <w:rPr>
                <w:lang w:val="sr-Latn-RS"/>
              </w:rPr>
            </w:pPr>
            <w:r>
              <w:t>f</w:t>
            </w:r>
            <w:r w:rsidR="00234C6F">
              <w:t>unkcija u kojoj se računaju tajni i javni klju</w:t>
            </w:r>
            <w:r w:rsidR="00234C6F">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8C703D" w:rsidP="005E3D11">
            <w:pPr>
              <w:keepNext/>
              <w:ind w:firstLine="0"/>
            </w:pPr>
            <w:r>
              <w:t>p</w:t>
            </w:r>
            <w:r w:rsidR="00234C6F">
              <w:t>omoćna funkcija za računanje tajnih ključeva</w:t>
            </w:r>
          </w:p>
        </w:tc>
      </w:tr>
    </w:tbl>
    <w:p w:rsidR="00234C6F" w:rsidRDefault="00234C6F" w:rsidP="00234C6F">
      <w:pPr>
        <w:pStyle w:val="Caption"/>
        <w:rPr>
          <w:noProof/>
        </w:rPr>
      </w:pPr>
      <w:bookmarkStart w:id="155"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155"/>
    </w:p>
    <w:p w:rsidR="00234C6F" w:rsidRDefault="00234C6F" w:rsidP="00234C6F"/>
    <w:p w:rsidR="00234C6F" w:rsidRPr="006803F8" w:rsidRDefault="00234C6F" w:rsidP="00234C6F">
      <w:pPr>
        <w:rPr>
          <w:lang w:val="en-GB"/>
        </w:rPr>
      </w:pPr>
      <w:r>
        <w:t xml:space="preserve">U narednim </w:t>
      </w:r>
      <w:r w:rsidR="00E65BD5">
        <w:t>poglavljima</w:t>
      </w:r>
      <w:r>
        <w:t xml:space="preserve"> biće detaljno pojašnjena svaka napisana funkcija na klijentskoj strani rešenja.</w:t>
      </w:r>
    </w:p>
    <w:p w:rsidR="00234C6F" w:rsidRDefault="00234C6F" w:rsidP="00234C6F"/>
    <w:p w:rsidR="00234C6F" w:rsidRPr="00FC4B9E" w:rsidRDefault="00234C6F" w:rsidP="00234C6F">
      <w:pPr>
        <w:pStyle w:val="Heading3"/>
      </w:pPr>
      <w:bookmarkStart w:id="156" w:name="_Toc518384637"/>
      <w:r>
        <w:lastRenderedPageBreak/>
        <w:t>int main(void)</w:t>
      </w:r>
      <w:bookmarkEnd w:id="156"/>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w:t>
      </w:r>
      <w:r w:rsidRPr="00CD6D17">
        <w:rPr>
          <w:i/>
        </w:rPr>
        <w:t>2.5.3</w:t>
      </w:r>
      <w:r>
        <w:t xml:space="preserve">).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157" w:name="_Toc518384638"/>
      <w:r>
        <w:rPr>
          <w:lang w:val="sr-Latn-RS"/>
        </w:rPr>
        <w:t>void receiveFile(void)</w:t>
      </w:r>
      <w:bookmarkEnd w:id="157"/>
    </w:p>
    <w:p w:rsidR="005E3D11" w:rsidRDefault="005E3D11" w:rsidP="005E3D11">
      <w:pPr>
        <w:rPr>
          <w:lang w:val="sr-Latn-RS"/>
        </w:rPr>
      </w:pPr>
    </w:p>
    <w:p w:rsidR="005E3D11" w:rsidRDefault="005E3D11" w:rsidP="005E3D11">
      <w:pPr>
        <w:rPr>
          <w:ins w:id="158" w:author="Filip Dutina" w:date="2018-07-06T11:04:00Z"/>
          <w:lang w:val="sr-Latn-RS"/>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CD6D17">
        <w:rPr>
          <w:i/>
          <w:lang w:val="en-GB"/>
        </w:rPr>
        <w:t xml:space="preserve"> </w:t>
      </w:r>
      <w:r w:rsidR="00CD6D17">
        <w:rPr>
          <w:lang w:val="en-GB"/>
        </w:rPr>
        <w:t>bajta</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CD6D17">
        <w:rPr>
          <w:i/>
          <w:lang w:val="en-GB"/>
        </w:rPr>
        <w:t xml:space="preserve"> </w:t>
      </w:r>
      <w:r w:rsidR="00CD6D17">
        <w:rPr>
          <w:lang w:val="en-GB"/>
        </w:rPr>
        <w:t>bajta</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D03B92" w:rsidRDefault="00D03B92" w:rsidP="005E3D11">
      <w:pPr>
        <w:rPr>
          <w:ins w:id="159" w:author="Filip Dutina" w:date="2018-07-06T11:04:00Z"/>
          <w:lang w:val="sr-Latn-RS"/>
        </w:rPr>
      </w:pPr>
    </w:p>
    <w:p w:rsidR="00D03B92" w:rsidRDefault="00D03B92" w:rsidP="00D03B92">
      <w:pPr>
        <w:keepNext/>
        <w:jc w:val="center"/>
        <w:rPr>
          <w:ins w:id="160" w:author="Filip Dutina" w:date="2018-07-06T11:06:00Z"/>
        </w:rPr>
        <w:pPrChange w:id="161" w:author="Filip Dutina" w:date="2018-07-06T11:06:00Z">
          <w:pPr>
            <w:jc w:val="center"/>
          </w:pPr>
        </w:pPrChange>
      </w:pPr>
      <w:ins w:id="162" w:author="Filip Dutina" w:date="2018-07-06T11:04:00Z">
        <w:r>
          <w:rPr>
            <w:noProof/>
            <w:lang w:val="en-GB" w:eastAsia="en-GB"/>
          </w:rPr>
          <w:lastRenderedPageBreak/>
          <w:drawing>
            <wp:inline distT="0" distB="0" distL="0" distR="0">
              <wp:extent cx="5572125" cy="3106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imanje.png"/>
                      <pic:cNvPicPr/>
                    </pic:nvPicPr>
                    <pic:blipFill>
                      <a:blip r:embed="rId40">
                        <a:extLst>
                          <a:ext uri="{28A0092B-C50C-407E-A947-70E740481C1C}">
                            <a14:useLocalDpi xmlns:a14="http://schemas.microsoft.com/office/drawing/2010/main" val="0"/>
                          </a:ext>
                        </a:extLst>
                      </a:blip>
                      <a:stretch>
                        <a:fillRect/>
                      </a:stretch>
                    </pic:blipFill>
                    <pic:spPr>
                      <a:xfrm>
                        <a:off x="0" y="0"/>
                        <a:ext cx="5572125" cy="3106420"/>
                      </a:xfrm>
                      <a:prstGeom prst="rect">
                        <a:avLst/>
                      </a:prstGeom>
                    </pic:spPr>
                  </pic:pic>
                </a:graphicData>
              </a:graphic>
            </wp:inline>
          </w:drawing>
        </w:r>
      </w:ins>
    </w:p>
    <w:p w:rsidR="00D03B92" w:rsidRDefault="00D03B92" w:rsidP="00D03B92">
      <w:pPr>
        <w:pStyle w:val="Caption"/>
        <w:rPr>
          <w:lang w:val="en-GB"/>
        </w:rPr>
        <w:pPrChange w:id="163" w:author="Filip Dutina" w:date="2018-07-06T11:06:00Z">
          <w:pPr/>
        </w:pPrChange>
      </w:pPr>
      <w:bookmarkStart w:id="164" w:name="_Toc518638635"/>
      <w:ins w:id="165" w:author="Filip Dutina" w:date="2018-07-06T11:06:00Z">
        <w:r>
          <w:t xml:space="preserve">Slika </w:t>
        </w:r>
        <w:r>
          <w:fldChar w:fldCharType="begin"/>
        </w:r>
        <w:r>
          <w:instrText xml:space="preserve"> STYLEREF 1 \s </w:instrText>
        </w:r>
      </w:ins>
      <w:r>
        <w:fldChar w:fldCharType="separate"/>
      </w:r>
      <w:r>
        <w:rPr>
          <w:noProof/>
        </w:rPr>
        <w:t>4</w:t>
      </w:r>
      <w:ins w:id="166" w:author="Filip Dutina" w:date="2018-07-06T11:06:00Z">
        <w:r>
          <w:fldChar w:fldCharType="end"/>
        </w:r>
        <w:r>
          <w:t>.</w:t>
        </w:r>
        <w:r>
          <w:fldChar w:fldCharType="begin"/>
        </w:r>
        <w:r>
          <w:instrText xml:space="preserve"> SEQ Slika \* ARABIC \s 1 </w:instrText>
        </w:r>
      </w:ins>
      <w:r>
        <w:fldChar w:fldCharType="separate"/>
      </w:r>
      <w:ins w:id="167" w:author="Filip Dutina" w:date="2018-07-06T11:06:00Z">
        <w:r>
          <w:rPr>
            <w:noProof/>
          </w:rPr>
          <w:t>1</w:t>
        </w:r>
        <w:r>
          <w:fldChar w:fldCharType="end"/>
        </w:r>
        <w:r>
          <w:t xml:space="preserve"> </w:t>
        </w:r>
        <w:r>
          <w:rPr>
            <w:noProof/>
          </w:rPr>
          <w:t>Iz</w:t>
        </w:r>
        <w:r>
          <w:rPr>
            <w:noProof/>
          </w:rPr>
          <w:t>gled klijentskog terminala pri primanju datoteka</w:t>
        </w:r>
      </w:ins>
      <w:bookmarkEnd w:id="164"/>
    </w:p>
    <w:p w:rsidR="00FE6B7C" w:rsidRDefault="00FE6B7C" w:rsidP="005E3D11">
      <w:pPr>
        <w:rPr>
          <w:lang w:val="en-GB"/>
        </w:rPr>
      </w:pPr>
    </w:p>
    <w:p w:rsidR="00FE6B7C" w:rsidRDefault="00FE6B7C" w:rsidP="00FE6B7C">
      <w:pPr>
        <w:pStyle w:val="Heading3"/>
        <w:rPr>
          <w:lang w:val="en-GB"/>
        </w:rPr>
      </w:pPr>
      <w:bookmarkStart w:id="168" w:name="_Toc518384639"/>
      <w:r>
        <w:rPr>
          <w:lang w:val="en-GB"/>
        </w:rPr>
        <w:t>void decrypt(void)</w:t>
      </w:r>
      <w:bookmarkEnd w:id="168"/>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xml:space="preserve">. Ova funkcija će biti pozvana onoliko puta koliko paketa stigne na </w:t>
      </w:r>
      <w:bookmarkStart w:id="169" w:name="_GoBack"/>
      <w:bookmarkEnd w:id="169"/>
      <w:r w:rsidR="0012615C">
        <w:rPr>
          <w:lang w:val="en-GB"/>
        </w:rPr>
        <w:t>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170" w:name="_Toc518384640"/>
      <w:r>
        <w:rPr>
          <w:lang w:val="sr-Latn-RS"/>
        </w:rPr>
        <w:t>uint32_t prime(uint_32 pr)</w:t>
      </w:r>
      <w:bookmarkEnd w:id="170"/>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w:t>
      </w:r>
      <w:r w:rsidR="008C1E39">
        <w:rPr>
          <w:lang w:val="en-GB"/>
        </w:rPr>
        <w:t xml:space="preserve"> </w:t>
      </w:r>
      <w:r w:rsidR="008C1E39">
        <w:rPr>
          <w:lang w:val="sr-Latn-RS"/>
        </w:rPr>
        <w:t>za</w:t>
      </w:r>
      <w:r>
        <w:rPr>
          <w:lang w:val="en-GB"/>
        </w:rPr>
        <w:t xml:space="preserve"> </w:t>
      </w:r>
      <w:r w:rsidRPr="00976A8C">
        <w:rPr>
          <w:i/>
          <w:lang w:val="en-GB"/>
        </w:rPr>
        <w:t>RSA</w:t>
      </w:r>
      <w:r w:rsidR="008C1E39">
        <w:rPr>
          <w:lang w:val="en-GB"/>
        </w:rPr>
        <w:t xml:space="preserve"> algoritam</w:t>
      </w:r>
      <w:r>
        <w:rPr>
          <w:lang w:val="en-GB"/>
        </w:rPr>
        <w:t xml:space="preserve">. </w:t>
      </w:r>
    </w:p>
    <w:p w:rsidR="00923F9F" w:rsidRDefault="00923F9F" w:rsidP="00976A8C">
      <w:pPr>
        <w:rPr>
          <w:lang w:val="en-GB"/>
        </w:rPr>
      </w:pPr>
    </w:p>
    <w:p w:rsidR="00923F9F" w:rsidRDefault="00923F9F" w:rsidP="00923F9F">
      <w:pPr>
        <w:pStyle w:val="Heading3"/>
        <w:rPr>
          <w:lang w:val="sr-Latn-RS"/>
        </w:rPr>
      </w:pPr>
      <w:bookmarkStart w:id="171" w:name="_Toc518384641"/>
      <w:r>
        <w:rPr>
          <w:lang w:val="sr-Latn-RS"/>
        </w:rPr>
        <w:t>void ce(void)</w:t>
      </w:r>
      <w:r w:rsidR="006312E4">
        <w:rPr>
          <w:lang w:val="sr-Latn-RS"/>
        </w:rPr>
        <w:t xml:space="preserve"> i uint32_t cd(uint32_t x)</w:t>
      </w:r>
      <w:bookmarkEnd w:id="171"/>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 xml:space="preserve">koji se koriste za enkripciju </w:t>
      </w:r>
      <w:r w:rsidR="00D76D75">
        <w:rPr>
          <w:lang w:val="en-GB"/>
        </w:rPr>
        <w:lastRenderedPageBreak/>
        <w:t>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172" w:name="_Toc518384642"/>
      <w:r>
        <w:rPr>
          <w:lang w:val="sr-Latn-RS"/>
        </w:rPr>
        <w:t>Serverska strana</w:t>
      </w:r>
      <w:bookmarkEnd w:id="172"/>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F3A19" w:rsidP="004F2608">
            <w:pPr>
              <w:ind w:firstLine="0"/>
              <w:rPr>
                <w:lang w:val="sr-Latn-RS"/>
              </w:rPr>
            </w:pPr>
            <w:r>
              <w:rPr>
                <w:lang w:val="sr-Latn-RS"/>
              </w:rPr>
              <w:t>f</w:t>
            </w:r>
            <w:r w:rsidR="009301CE">
              <w:rPr>
                <w:lang w:val="sr-Latn-RS"/>
              </w:rPr>
              <w:t>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9F3A19" w:rsidP="004F2608">
            <w:pPr>
              <w:ind w:firstLine="0"/>
              <w:rPr>
                <w:lang w:val="sr-Latn-RS"/>
              </w:rPr>
            </w:pPr>
            <w:r>
              <w:rPr>
                <w:lang w:val="sr-Latn-RS"/>
              </w:rPr>
              <w:t>f</w:t>
            </w:r>
            <w:r w:rsidR="004A66BB">
              <w:rPr>
                <w:lang w:val="sr-Latn-RS"/>
              </w:rPr>
              <w:t>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9F3A19" w:rsidP="004F2608">
            <w:pPr>
              <w:ind w:firstLine="0"/>
              <w:rPr>
                <w:lang w:val="sr-Latn-RS"/>
              </w:rPr>
            </w:pPr>
            <w:r>
              <w:rPr>
                <w:i/>
                <w:lang w:val="sr-Latn-RS"/>
              </w:rPr>
              <w:t>c</w:t>
            </w:r>
            <w:r w:rsidR="00D9161E" w:rsidRPr="00D9161E">
              <w:rPr>
                <w:i/>
                <w:lang w:val="sr-Latn-RS"/>
              </w:rPr>
              <w:t>allback</w:t>
            </w:r>
            <w:r w:rsidR="00D9161E">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F3A19" w:rsidP="004F2608">
            <w:pPr>
              <w:ind w:firstLine="0"/>
              <w:rPr>
                <w:lang w:val="sr-Latn-RS"/>
              </w:rPr>
            </w:pPr>
            <w:r>
              <w:rPr>
                <w:lang w:val="sr-Latn-RS"/>
              </w:rPr>
              <w:t>p</w:t>
            </w:r>
            <w:r w:rsidR="009301CE">
              <w:rPr>
                <w:lang w:val="sr-Latn-RS"/>
              </w:rPr>
              <w:t>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sendFile(const char fs_name[])</w:t>
            </w:r>
          </w:p>
        </w:tc>
        <w:tc>
          <w:tcPr>
            <w:tcW w:w="4673" w:type="dxa"/>
          </w:tcPr>
          <w:p w:rsidR="004F2608" w:rsidRDefault="009F3A19" w:rsidP="004F2608">
            <w:pPr>
              <w:ind w:firstLine="0"/>
              <w:rPr>
                <w:lang w:val="sr-Latn-RS"/>
              </w:rPr>
            </w:pPr>
            <w:r>
              <w:rPr>
                <w:lang w:val="sr-Latn-RS"/>
              </w:rPr>
              <w:t>s</w:t>
            </w:r>
            <w:r w:rsidR="009301CE">
              <w:rPr>
                <w:lang w:val="sr-Latn-RS"/>
              </w:rPr>
              <w:t>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F3A19" w:rsidP="004F2608">
            <w:pPr>
              <w:ind w:firstLine="0"/>
              <w:rPr>
                <w:lang w:val="sr-Latn-RS"/>
              </w:rPr>
            </w:pPr>
            <w:r>
              <w:rPr>
                <w:lang w:val="sr-Latn-RS"/>
              </w:rPr>
              <w:t>b</w:t>
            </w:r>
            <w:r w:rsidR="009301CE">
              <w:rPr>
                <w:lang w:val="sr-Latn-RS"/>
              </w:rPr>
              <w:t>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9F3A19" w:rsidP="004F2608">
            <w:pPr>
              <w:keepNext/>
              <w:ind w:firstLine="0"/>
              <w:rPr>
                <w:lang w:val="sr-Latn-RS"/>
              </w:rPr>
            </w:pPr>
            <w:r>
              <w:rPr>
                <w:lang w:val="sr-Latn-RS"/>
              </w:rPr>
              <w:t>e</w:t>
            </w:r>
            <w:r w:rsidR="00EE0B96">
              <w:rPr>
                <w:lang w:val="sr-Latn-RS"/>
              </w:rPr>
              <w:t>nkripcija</w:t>
            </w:r>
          </w:p>
        </w:tc>
      </w:tr>
    </w:tbl>
    <w:p w:rsidR="004F2608" w:rsidRDefault="004F2608" w:rsidP="004F2608">
      <w:pPr>
        <w:pStyle w:val="Caption"/>
        <w:rPr>
          <w:noProof/>
        </w:rPr>
      </w:pPr>
      <w:bookmarkStart w:id="173"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173"/>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174" w:name="_Toc518384643"/>
      <w:r>
        <w:rPr>
          <w:lang w:val="sr-Latn-RS"/>
        </w:rPr>
        <w:t>FUNC</w:t>
      </w:r>
      <w:r>
        <w:t>(void, RTE_CTCDETHCOM_APPL_CODE) REthComInit(void)</w:t>
      </w:r>
      <w:bookmarkEnd w:id="174"/>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175" w:name="_Toc518384644"/>
      <w:r>
        <w:lastRenderedPageBreak/>
        <w:t>FUNC(void, RTE_CTCDETHCOM_APPL_CODE) REthComCyclic(void)</w:t>
      </w:r>
      <w:bookmarkEnd w:id="175"/>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176" w:name="_Toc518384645"/>
      <w:r>
        <w:t>static void  backgroundTask(void)</w:t>
      </w:r>
      <w:bookmarkEnd w:id="176"/>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r w:rsidR="00111455">
        <w:rPr>
          <w:lang w:val="sr-Latn-RS"/>
        </w:rPr>
        <w:t>, odnosno kako bi došlo do promene stanja</w:t>
      </w:r>
      <w:r w:rsidR="00A14C66">
        <w:rPr>
          <w:lang w:val="sr-Latn-RS"/>
        </w:rPr>
        <w:t>.</w:t>
      </w:r>
    </w:p>
    <w:p w:rsidR="000D3295" w:rsidRDefault="000D3295" w:rsidP="000D3295"/>
    <w:p w:rsidR="000D3295" w:rsidRDefault="00423EA2" w:rsidP="000D3295">
      <w:pPr>
        <w:pStyle w:val="Heading3"/>
        <w:rPr>
          <w:lang w:val="en-GB"/>
        </w:rPr>
      </w:pPr>
      <w:bookmarkStart w:id="177" w:name="_Toc518384646"/>
      <w:r>
        <w:rPr>
          <w:lang w:val="en-GB"/>
        </w:rPr>
        <w:t>static</w:t>
      </w:r>
      <w:r w:rsidR="000D3295">
        <w:rPr>
          <w:lang w:val="en-GB"/>
        </w:rPr>
        <w:t xml:space="preserve"> void receivePublicKeys(void)</w:t>
      </w:r>
      <w:bookmarkEnd w:id="177"/>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178" w:name="_Toc518384647"/>
      <w:r>
        <w:rPr>
          <w:lang w:val="en-GB"/>
        </w:rPr>
        <w:t>static void sendFile(const char fs_name[])</w:t>
      </w:r>
      <w:bookmarkEnd w:id="178"/>
    </w:p>
    <w:p w:rsidR="00D34CA9" w:rsidRDefault="00D34CA9" w:rsidP="00D34CA9">
      <w:pPr>
        <w:rPr>
          <w:lang w:val="en-GB"/>
        </w:rPr>
      </w:pPr>
    </w:p>
    <w:p w:rsidR="00D34CA9" w:rsidRPr="00423934" w:rsidRDefault="00423934" w:rsidP="00D34CA9">
      <w:pPr>
        <w:rPr>
          <w:lang w:val="sr-Latn-RS"/>
        </w:rPr>
      </w:pPr>
      <w:r w:rsidRPr="00423934">
        <w:rPr>
          <w:lang w:val="en-GB"/>
        </w:rPr>
        <w:lastRenderedPageBreak/>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8251C2">
        <w:rPr>
          <w:i/>
          <w:lang w:val="sr-Latn-RS"/>
        </w:rPr>
        <w:t xml:space="preserve"> </w:t>
      </w:r>
      <w:r w:rsidR="008251C2">
        <w:rPr>
          <w:lang w:val="sr-Latn-RS"/>
        </w:rPr>
        <w:t>bajta</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179" w:name="_Toc518384648"/>
      <w:r>
        <w:rPr>
          <w:lang w:val="en-GB"/>
        </w:rPr>
        <w:t>static int32_t numOfFiles()</w:t>
      </w:r>
      <w:bookmarkEnd w:id="179"/>
    </w:p>
    <w:p w:rsidR="00423EA2" w:rsidRDefault="00423EA2" w:rsidP="00423EA2">
      <w:pPr>
        <w:rPr>
          <w:lang w:val="en-GB"/>
        </w:rPr>
      </w:pPr>
    </w:p>
    <w:p w:rsidR="00423EA2" w:rsidRPr="00CD7A0D" w:rsidRDefault="00CD7A0D" w:rsidP="00423EA2">
      <w:pPr>
        <w:rPr>
          <w:lang w:val="sr-Latn-RS"/>
        </w:rPr>
      </w:pPr>
      <w:r>
        <w:rPr>
          <w:lang w:val="en-GB"/>
        </w:rPr>
        <w:t>U ovoj funkciji</w:t>
      </w:r>
      <w:r w:rsidR="00024899">
        <w:rPr>
          <w:lang w:val="en-GB"/>
        </w:rPr>
        <w:t xml:space="preserve"> se</w:t>
      </w:r>
      <w:r>
        <w:rPr>
          <w:lang w:val="en-GB"/>
        </w:rPr>
        <w:t xml:space="preserve"> vr</w:t>
      </w:r>
      <w:r w:rsidR="00024899">
        <w:rPr>
          <w:lang w:val="sr-Latn-RS"/>
        </w:rPr>
        <w:t>ši</w:t>
      </w:r>
      <w:r>
        <w:rPr>
          <w:lang w:val="sr-Latn-RS"/>
        </w:rPr>
        <w:t xml:space="preserv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180" w:name="_Toc518384649"/>
      <w:r>
        <w:rPr>
          <w:lang w:val="en-GB"/>
        </w:rPr>
        <w:t>static void encrypt(void)</w:t>
      </w:r>
      <w:bookmarkEnd w:id="180"/>
    </w:p>
    <w:p w:rsidR="00423EA2" w:rsidRDefault="00423EA2" w:rsidP="00423EA2">
      <w:pPr>
        <w:rPr>
          <w:lang w:val="en-GB"/>
        </w:rPr>
      </w:pPr>
    </w:p>
    <w:p w:rsidR="006B747B"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C67513" w:rsidRDefault="00C67513" w:rsidP="00423EA2">
      <w:pPr>
        <w:rPr>
          <w:lang w:val="en-GB"/>
        </w:rPr>
      </w:pPr>
    </w:p>
    <w:p w:rsidR="00C67513" w:rsidRDefault="00C67513" w:rsidP="00C67513">
      <w:pPr>
        <w:pStyle w:val="Heading2"/>
        <w:rPr>
          <w:lang w:val="sr-Latn-RS"/>
        </w:rPr>
      </w:pPr>
      <w:bookmarkStart w:id="181" w:name="_Toc518384650"/>
      <w:r>
        <w:rPr>
          <w:lang w:val="en-GB"/>
        </w:rPr>
        <w:t>Graf</w:t>
      </w:r>
      <w:r>
        <w:rPr>
          <w:lang w:val="sr-Latn-RS"/>
        </w:rPr>
        <w:t>ičko korisničko sučelje</w:t>
      </w:r>
      <w:bookmarkEnd w:id="181"/>
    </w:p>
    <w:p w:rsidR="0067303B" w:rsidRDefault="0067303B" w:rsidP="0067303B">
      <w:pPr>
        <w:rPr>
          <w:lang w:val="sr-Latn-RS"/>
        </w:rPr>
      </w:pPr>
    </w:p>
    <w:p w:rsidR="0067303B" w:rsidRDefault="0067303B" w:rsidP="0067303B">
      <w:pPr>
        <w:rPr>
          <w:lang w:val="sr-Latn-RS"/>
        </w:rPr>
      </w:pPr>
      <w:r>
        <w:rPr>
          <w:lang w:val="sr-Latn-RS"/>
        </w:rPr>
        <w:t xml:space="preserve">Mala dopuna u radu jeste izrada jednostavnog grafičkog korisničkog sučelja koje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Grafičko korisničko sučelje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rsidR="0067303B" w:rsidRDefault="0067303B" w:rsidP="0067303B">
      <w:pPr>
        <w:rPr>
          <w:lang w:val="sr-Latn-RS"/>
        </w:rPr>
      </w:pPr>
    </w:p>
    <w:p w:rsidR="0067303B" w:rsidRDefault="0067303B" w:rsidP="0067303B">
      <w:pPr>
        <w:keepNext/>
        <w:jc w:val="center"/>
      </w:pPr>
      <w:r>
        <w:rPr>
          <w:noProof/>
          <w:lang w:val="en-GB" w:eastAsia="en-GB"/>
        </w:rPr>
        <w:drawing>
          <wp:inline distT="0" distB="0" distL="0" distR="0">
            <wp:extent cx="2238687"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1">
                      <a:extLst>
                        <a:ext uri="{28A0092B-C50C-407E-A947-70E740481C1C}">
                          <a14:useLocalDpi xmlns:a14="http://schemas.microsoft.com/office/drawing/2010/main" val="0"/>
                        </a:ext>
                      </a:extLst>
                    </a:blip>
                    <a:stretch>
                      <a:fillRect/>
                    </a:stretch>
                  </pic:blipFill>
                  <pic:spPr>
                    <a:xfrm>
                      <a:off x="0" y="0"/>
                      <a:ext cx="2238687" cy="1543265"/>
                    </a:xfrm>
                    <a:prstGeom prst="rect">
                      <a:avLst/>
                    </a:prstGeom>
                  </pic:spPr>
                </pic:pic>
              </a:graphicData>
            </a:graphic>
          </wp:inline>
        </w:drawing>
      </w:r>
    </w:p>
    <w:p w:rsidR="0067303B" w:rsidRPr="0067303B" w:rsidRDefault="0067303B" w:rsidP="0067303B">
      <w:pPr>
        <w:pStyle w:val="Caption"/>
        <w:rPr>
          <w:lang w:val="sr-Latn-RS"/>
        </w:rPr>
        <w:sectPr w:rsidR="0067303B" w:rsidRPr="0067303B" w:rsidSect="005E3D11">
          <w:headerReference w:type="default" r:id="rId42"/>
          <w:pgSz w:w="11907" w:h="16840" w:code="9"/>
          <w:pgMar w:top="1134" w:right="851" w:bottom="1134" w:left="1701" w:header="567" w:footer="567" w:gutter="0"/>
          <w:cols w:space="720"/>
        </w:sectPr>
      </w:pPr>
      <w:bookmarkStart w:id="182" w:name="_Toc518638636"/>
      <w:r>
        <w:t xml:space="preserve">Slika </w:t>
      </w:r>
      <w:ins w:id="183" w:author="Filip Dutina" w:date="2018-07-06T11:06:00Z">
        <w:r w:rsidR="00D03B92">
          <w:fldChar w:fldCharType="begin"/>
        </w:r>
        <w:r w:rsidR="00D03B92">
          <w:instrText xml:space="preserve"> STYLEREF 1 \s </w:instrText>
        </w:r>
      </w:ins>
      <w:r w:rsidR="00D03B92">
        <w:fldChar w:fldCharType="separate"/>
      </w:r>
      <w:r w:rsidR="00D03B92">
        <w:rPr>
          <w:noProof/>
        </w:rPr>
        <w:t>4</w:t>
      </w:r>
      <w:ins w:id="184"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85" w:author="Filip Dutina" w:date="2018-07-06T11:06:00Z">
        <w:r w:rsidR="00D03B92">
          <w:rPr>
            <w:noProof/>
          </w:rPr>
          <w:t>2</w:t>
        </w:r>
        <w:r w:rsidR="00D03B92">
          <w:fldChar w:fldCharType="end"/>
        </w:r>
      </w:ins>
      <w:del w:id="186" w:author="Filip Dutina" w:date="2018-07-06T11:06:00Z">
        <w:r w:rsidDel="00D03B92">
          <w:fldChar w:fldCharType="begin"/>
        </w:r>
        <w:r w:rsidDel="00D03B92">
          <w:delInstrText xml:space="preserve"> STYLEREF 1 \s </w:delInstrText>
        </w:r>
        <w:r w:rsidDel="00D03B92">
          <w:fldChar w:fldCharType="separate"/>
        </w:r>
        <w:r w:rsidDel="00D03B92">
          <w:rPr>
            <w:noProof/>
          </w:rPr>
          <w:delText>4</w:delText>
        </w:r>
        <w:r w:rsidDel="00D03B92">
          <w:fldChar w:fldCharType="end"/>
        </w:r>
        <w:r w:rsidDel="00D03B92">
          <w:delText>.</w:delText>
        </w:r>
        <w:r w:rsidDel="00D03B92">
          <w:fldChar w:fldCharType="begin"/>
        </w:r>
        <w:r w:rsidDel="00D03B92">
          <w:delInstrText xml:space="preserve"> SEQ Slika \* ARABIC \s 1 </w:delInstrText>
        </w:r>
        <w:r w:rsidDel="00D03B92">
          <w:fldChar w:fldCharType="separate"/>
        </w:r>
        <w:r w:rsidDel="00D03B92">
          <w:rPr>
            <w:noProof/>
          </w:rPr>
          <w:delText>1</w:delText>
        </w:r>
        <w:r w:rsidDel="00D03B92">
          <w:fldChar w:fldCharType="end"/>
        </w:r>
      </w:del>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182"/>
    </w:p>
    <w:p w:rsidR="00423EA2" w:rsidRDefault="006B747B" w:rsidP="006B747B">
      <w:pPr>
        <w:pStyle w:val="Heading1"/>
        <w:rPr>
          <w:lang w:val="en-GB"/>
        </w:rPr>
      </w:pPr>
      <w:bookmarkStart w:id="187" w:name="_Ref518072582"/>
      <w:bookmarkStart w:id="188" w:name="_Toc518384651"/>
      <w:r>
        <w:rPr>
          <w:lang w:val="en-GB"/>
        </w:rPr>
        <w:lastRenderedPageBreak/>
        <w:t>Testiranje i verifikacija</w:t>
      </w:r>
      <w:bookmarkEnd w:id="187"/>
      <w:bookmarkEnd w:id="188"/>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6B32DC" w:rsidP="00766327">
      <w:pPr>
        <w:rPr>
          <w:lang w:val="sr-Latn-RS"/>
        </w:rPr>
      </w:pPr>
      <w:r>
        <w:rPr>
          <w:lang w:val="sr-Latn-RS"/>
        </w:rPr>
        <w:t>Pri testiranju rešenja</w:t>
      </w:r>
      <w:r w:rsidR="00766327">
        <w:rPr>
          <w:lang w:val="sr-Latn-RS"/>
        </w:rPr>
        <w:t xml:space="preserve"> isceniran</w:t>
      </w:r>
      <w:r>
        <w:rPr>
          <w:lang w:val="sr-Latn-RS"/>
        </w:rPr>
        <w:t xml:space="preserve"> je</w:t>
      </w:r>
      <w:r w:rsidR="00766327">
        <w:rPr>
          <w:lang w:val="sr-Latn-RS"/>
        </w:rPr>
        <w:t xml:space="preserve"> slučaj</w:t>
      </w:r>
      <w:r w:rsidR="00F511F6">
        <w:rPr>
          <w:lang w:val="sr-Latn-RS"/>
        </w:rPr>
        <w:t xml:space="preserve"> presretanja komunikacije, gde </w:t>
      </w:r>
      <w:r w:rsidR="00766327">
        <w:rPr>
          <w:lang w:val="sr-Latn-RS"/>
        </w:rPr>
        <w:t>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3">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189" w:name="_Toc518638637"/>
      <w:r>
        <w:t xml:space="preserve">Slika </w:t>
      </w:r>
      <w:ins w:id="190" w:author="Filip Dutina" w:date="2018-07-06T11:06:00Z">
        <w:r w:rsidR="00D03B92">
          <w:fldChar w:fldCharType="begin"/>
        </w:r>
        <w:r w:rsidR="00D03B92">
          <w:instrText xml:space="preserve"> STYLEREF 1 \s </w:instrText>
        </w:r>
      </w:ins>
      <w:r w:rsidR="00D03B92">
        <w:fldChar w:fldCharType="separate"/>
      </w:r>
      <w:r w:rsidR="00D03B92">
        <w:rPr>
          <w:noProof/>
        </w:rPr>
        <w:t>5</w:t>
      </w:r>
      <w:ins w:id="191"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92" w:author="Filip Dutina" w:date="2018-07-06T11:06:00Z">
        <w:r w:rsidR="00D03B92">
          <w:rPr>
            <w:noProof/>
          </w:rPr>
          <w:t>1</w:t>
        </w:r>
        <w:r w:rsidR="00D03B92">
          <w:fldChar w:fldCharType="end"/>
        </w:r>
      </w:ins>
      <w:del w:id="19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1</w:delText>
        </w:r>
        <w:r w:rsidR="0067303B" w:rsidDel="00D03B92">
          <w:fldChar w:fldCharType="end"/>
        </w:r>
      </w:del>
      <w:r>
        <w:t xml:space="preserve"> </w:t>
      </w:r>
      <w:r>
        <w:rPr>
          <w:noProof/>
        </w:rPr>
        <w:t>Prikaz originalnog teksta</w:t>
      </w:r>
      <w:bookmarkEnd w:id="189"/>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4">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194" w:name="_Toc518638638"/>
      <w:r>
        <w:t xml:space="preserve">Slika </w:t>
      </w:r>
      <w:ins w:id="195" w:author="Filip Dutina" w:date="2018-07-06T11:06:00Z">
        <w:r w:rsidR="00D03B92">
          <w:fldChar w:fldCharType="begin"/>
        </w:r>
        <w:r w:rsidR="00D03B92">
          <w:instrText xml:space="preserve"> STYLEREF 1 \s </w:instrText>
        </w:r>
      </w:ins>
      <w:r w:rsidR="00D03B92">
        <w:fldChar w:fldCharType="separate"/>
      </w:r>
      <w:r w:rsidR="00D03B92">
        <w:rPr>
          <w:noProof/>
        </w:rPr>
        <w:t>5</w:t>
      </w:r>
      <w:ins w:id="196"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197" w:author="Filip Dutina" w:date="2018-07-06T11:06:00Z">
        <w:r w:rsidR="00D03B92">
          <w:rPr>
            <w:noProof/>
          </w:rPr>
          <w:t>2</w:t>
        </w:r>
        <w:r w:rsidR="00D03B92">
          <w:fldChar w:fldCharType="end"/>
        </w:r>
      </w:ins>
      <w:del w:id="198"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2</w:delText>
        </w:r>
        <w:r w:rsidR="0067303B" w:rsidDel="00D03B92">
          <w:fldChar w:fldCharType="end"/>
        </w:r>
      </w:del>
      <w:r>
        <w:t xml:space="preserve"> </w:t>
      </w:r>
      <w:r>
        <w:rPr>
          <w:noProof/>
        </w:rPr>
        <w:t>Prikaz enkriptovanog teksta</w:t>
      </w:r>
      <w:bookmarkEnd w:id="194"/>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5">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199" w:name="_Toc518638639"/>
      <w:r>
        <w:t xml:space="preserve">Slika </w:t>
      </w:r>
      <w:ins w:id="200" w:author="Filip Dutina" w:date="2018-07-06T11:06:00Z">
        <w:r w:rsidR="00D03B92">
          <w:fldChar w:fldCharType="begin"/>
        </w:r>
        <w:r w:rsidR="00D03B92">
          <w:instrText xml:space="preserve"> STYLEREF 1 \s </w:instrText>
        </w:r>
      </w:ins>
      <w:r w:rsidR="00D03B92">
        <w:fldChar w:fldCharType="separate"/>
      </w:r>
      <w:r w:rsidR="00D03B92">
        <w:rPr>
          <w:noProof/>
        </w:rPr>
        <w:t>5</w:t>
      </w:r>
      <w:ins w:id="201" w:author="Filip Dutina" w:date="2018-07-06T11:06:00Z">
        <w:r w:rsidR="00D03B92">
          <w:fldChar w:fldCharType="end"/>
        </w:r>
        <w:r w:rsidR="00D03B92">
          <w:t>.</w:t>
        </w:r>
        <w:r w:rsidR="00D03B92">
          <w:fldChar w:fldCharType="begin"/>
        </w:r>
        <w:r w:rsidR="00D03B92">
          <w:instrText xml:space="preserve"> SEQ Slika \* ARABIC \s 1 </w:instrText>
        </w:r>
      </w:ins>
      <w:r w:rsidR="00D03B92">
        <w:fldChar w:fldCharType="separate"/>
      </w:r>
      <w:ins w:id="202" w:author="Filip Dutina" w:date="2018-07-06T11:06:00Z">
        <w:r w:rsidR="00D03B92">
          <w:rPr>
            <w:noProof/>
          </w:rPr>
          <w:t>3</w:t>
        </w:r>
        <w:r w:rsidR="00D03B92">
          <w:fldChar w:fldCharType="end"/>
        </w:r>
      </w:ins>
      <w:del w:id="203" w:author="Filip Dutina" w:date="2018-07-06T11:06:00Z">
        <w:r w:rsidR="0067303B" w:rsidDel="00D03B92">
          <w:fldChar w:fldCharType="begin"/>
        </w:r>
        <w:r w:rsidR="0067303B" w:rsidDel="00D03B92">
          <w:delInstrText xml:space="preserve"> STYLEREF 1 \s </w:delInstrText>
        </w:r>
        <w:r w:rsidR="0067303B" w:rsidDel="00D03B92">
          <w:fldChar w:fldCharType="separate"/>
        </w:r>
        <w:r w:rsidR="0067303B" w:rsidDel="00D03B92">
          <w:rPr>
            <w:noProof/>
          </w:rPr>
          <w:delText>5</w:delText>
        </w:r>
        <w:r w:rsidR="0067303B" w:rsidDel="00D03B92">
          <w:fldChar w:fldCharType="end"/>
        </w:r>
        <w:r w:rsidR="0067303B" w:rsidDel="00D03B92">
          <w:delText>.</w:delText>
        </w:r>
        <w:r w:rsidR="0067303B" w:rsidDel="00D03B92">
          <w:fldChar w:fldCharType="begin"/>
        </w:r>
        <w:r w:rsidR="0067303B" w:rsidDel="00D03B92">
          <w:delInstrText xml:space="preserve"> SEQ Slika \* ARABIC \s 1 </w:delInstrText>
        </w:r>
        <w:r w:rsidR="0067303B" w:rsidDel="00D03B92">
          <w:fldChar w:fldCharType="separate"/>
        </w:r>
        <w:r w:rsidR="0067303B" w:rsidDel="00D03B92">
          <w:rPr>
            <w:noProof/>
          </w:rPr>
          <w:delText>3</w:delText>
        </w:r>
        <w:r w:rsidR="0067303B" w:rsidDel="00D03B92">
          <w:fldChar w:fldCharType="end"/>
        </w:r>
      </w:del>
      <w:r>
        <w:t xml:space="preserve"> </w:t>
      </w:r>
      <w:r>
        <w:rPr>
          <w:noProof/>
        </w:rPr>
        <w:t>Razlika između enkriptovanog i originalnog teksta</w:t>
      </w:r>
      <w:bookmarkEnd w:id="199"/>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5A23C7">
        <w:rPr>
          <w:lang w:val="sr-Latn-RS"/>
        </w:rPr>
        <w:t xml:space="preserve"> Prosečna izmerena b</w:t>
      </w:r>
      <w:r w:rsidR="00C53269">
        <w:rPr>
          <w:lang w:val="sr-Latn-RS"/>
        </w:rPr>
        <w:t>rzina komunikacije između namenske platform</w:t>
      </w:r>
      <w:r w:rsidR="0066760A">
        <w:rPr>
          <w:lang w:val="sr-Latn-RS"/>
        </w:rPr>
        <w:t>e i računara je 16 Mb</w:t>
      </w:r>
      <w:r w:rsidR="007D200A">
        <w:rPr>
          <w:lang w:val="sr-Latn-RS"/>
        </w:rPr>
        <w:t>it</w:t>
      </w:r>
      <w:r w:rsidR="005A23C7">
        <w:rPr>
          <w:lang w:val="sr-Latn-RS"/>
        </w:rPr>
        <w:t>/min</w:t>
      </w:r>
      <w:r w:rsidR="00F511F6">
        <w:rPr>
          <w:lang w:val="sr-Latn-RS"/>
        </w:rPr>
        <w:t>.</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6"/>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204" w:name="_Ref518072561"/>
      <w:bookmarkStart w:id="205" w:name="_Toc518384652"/>
      <w:r>
        <w:rPr>
          <w:lang w:val="en-GB"/>
        </w:rPr>
        <w:lastRenderedPageBreak/>
        <w:t>Zaklju</w:t>
      </w:r>
      <w:r>
        <w:rPr>
          <w:lang w:val="sr-Latn-RS"/>
        </w:rPr>
        <w:t>č</w:t>
      </w:r>
      <w:r>
        <w:rPr>
          <w:lang w:val="en-GB"/>
        </w:rPr>
        <w:t>ak</w:t>
      </w:r>
      <w:bookmarkEnd w:id="204"/>
      <w:bookmarkEnd w:id="205"/>
    </w:p>
    <w:p w:rsidR="008A73D2" w:rsidRDefault="008A73D2" w:rsidP="00423EA2">
      <w:pPr>
        <w:rPr>
          <w:lang w:val="en-GB"/>
        </w:rPr>
      </w:pPr>
    </w:p>
    <w:p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kog se biraju</w:t>
      </w:r>
      <w:r w:rsidR="00C30AE2">
        <w:rPr>
          <w:lang w:val="en-GB"/>
        </w:rPr>
        <w:t xml:space="preserve"> ti</w:t>
      </w:r>
      <w:r w:rsidR="0053660B">
        <w:rPr>
          <w:lang w:val="en-GB"/>
        </w:rPr>
        <w:t xml:space="preserve"> ključevi </w:t>
      </w:r>
      <w:r w:rsidR="00E57F8B">
        <w:rPr>
          <w:lang w:val="en-GB"/>
        </w:rPr>
        <w:t>može</w:t>
      </w:r>
      <w:r w:rsidR="00E613F3">
        <w:rPr>
          <w:lang w:val="en-GB"/>
        </w:rPr>
        <w:t xml:space="preserv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rsidR="001226AF" w:rsidRPr="00CC1D10" w:rsidRDefault="001226AF" w:rsidP="00253E51">
      <w:pPr>
        <w:rPr>
          <w:lang w:val="sr-Latn-RS"/>
        </w:rPr>
        <w:sectPr w:rsidR="001226AF" w:rsidRPr="00CC1D10" w:rsidSect="005E3D11">
          <w:headerReference w:type="default" r:id="rId47"/>
          <w:pgSz w:w="11907" w:h="16840" w:code="9"/>
          <w:pgMar w:top="1134" w:right="851" w:bottom="1134" w:left="1701" w:header="567" w:footer="567" w:gutter="0"/>
          <w:cols w:space="720"/>
        </w:sectPr>
      </w:pPr>
      <w:r>
        <w:rPr>
          <w:lang w:val="en-GB"/>
        </w:rPr>
        <w:t xml:space="preserve">Stalni napredak u automobilskoj industriji dovodi do </w:t>
      </w:r>
      <w:r w:rsidR="00CC1D10">
        <w:rPr>
          <w:lang w:val="en-GB"/>
        </w:rPr>
        <w:t xml:space="preserve">toga da se u modernom </w:t>
      </w:r>
      <w:r w:rsidR="00AA7B9A">
        <w:rPr>
          <w:lang w:val="en-GB"/>
        </w:rPr>
        <w:t>vozilu</w:t>
      </w:r>
      <w:r w:rsidR="00CC1D10">
        <w:rPr>
          <w:lang w:val="en-GB"/>
        </w:rPr>
        <w:t xml:space="preserve"> svake sekunde stvara i obra</w:t>
      </w:r>
      <w:r w:rsidR="00CC1D10">
        <w:rPr>
          <w:lang w:val="sr-Latn-RS"/>
        </w:rPr>
        <w:t>đuje velika količina podataka, pa je neminovno da je potreba za čuvanjem</w:t>
      </w:r>
      <w:r w:rsidR="00C30AE2">
        <w:rPr>
          <w:lang w:val="sr-Latn-RS"/>
        </w:rPr>
        <w:t xml:space="preserve"> i obezbeđivanjem</w:t>
      </w:r>
      <w:r w:rsidR="00CC1D10">
        <w:rPr>
          <w:lang w:val="sr-Latn-RS"/>
        </w:rPr>
        <w:t xml:space="preserve"> podataka jedna od primarnih zadataka inženjera</w:t>
      </w:r>
      <w:r w:rsidR="00C30AE2">
        <w:rPr>
          <w:lang w:val="sr-Latn-RS"/>
        </w:rPr>
        <w:t>,</w:t>
      </w:r>
      <w:r w:rsidR="00111E89">
        <w:rPr>
          <w:lang w:val="sr-Latn-RS"/>
        </w:rPr>
        <w:t xml:space="preserve"> kao</w:t>
      </w:r>
      <w:r w:rsidR="00C30AE2">
        <w:rPr>
          <w:lang w:val="sr-Latn-RS"/>
        </w:rPr>
        <w:t xml:space="preserve"> što je i demonstrirano u ovom rešenju</w:t>
      </w:r>
      <w:r w:rsidR="00CC1D10">
        <w:rPr>
          <w:lang w:val="sr-Latn-RS"/>
        </w:rPr>
        <w:t>.</w:t>
      </w:r>
    </w:p>
    <w:p w:rsidR="00517A6A" w:rsidRDefault="00517A6A">
      <w:pPr>
        <w:pStyle w:val="Heading1"/>
        <w:rPr>
          <w:lang w:val="sl-SI"/>
        </w:rPr>
      </w:pPr>
      <w:bookmarkStart w:id="206" w:name="_Ref471876445"/>
      <w:bookmarkStart w:id="207" w:name="_Toc518384653"/>
      <w:r>
        <w:rPr>
          <w:lang w:val="sl-SI"/>
        </w:rPr>
        <w:lastRenderedPageBreak/>
        <w:t>Literatura</w:t>
      </w:r>
      <w:bookmarkEnd w:id="206"/>
      <w:bookmarkEnd w:id="207"/>
    </w:p>
    <w:p w:rsidR="00105BF6" w:rsidRPr="00105BF6" w:rsidRDefault="00105BF6" w:rsidP="00105BF6">
      <w:pPr>
        <w:rPr>
          <w:lang w:val="sl-SI"/>
        </w:rPr>
      </w:pPr>
    </w:p>
    <w:p w:rsidR="00027991" w:rsidRDefault="00027991" w:rsidP="00890F0B">
      <w:pPr>
        <w:numPr>
          <w:ilvl w:val="0"/>
          <w:numId w:val="4"/>
        </w:numPr>
        <w:rPr>
          <w:lang w:val="sl-SI"/>
        </w:rPr>
      </w:pPr>
      <w:r>
        <w:rPr>
          <w:lang w:val="sl-SI"/>
        </w:rPr>
        <w:t xml:space="preserve">Slika 2.1, </w:t>
      </w:r>
      <w:hyperlink r:id="rId48" w:history="1">
        <w:r w:rsidRPr="00316AF5">
          <w:rPr>
            <w:rStyle w:val="Hyperlink"/>
            <w:lang w:val="sl-SI"/>
          </w:rPr>
          <w:t>http://eetimes.jp/ee/articles/1707/24/news069.html</w:t>
        </w:r>
      </w:hyperlink>
      <w:r w:rsidR="006D6290">
        <w:rPr>
          <w:lang w:val="sl-SI"/>
        </w:rPr>
        <w:t>, jun</w:t>
      </w:r>
      <w:r>
        <w:rPr>
          <w:lang w:val="sl-SI"/>
        </w:rPr>
        <w:t xml:space="preserve"> 2018</w:t>
      </w:r>
    </w:p>
    <w:p w:rsidR="00027991" w:rsidRDefault="00027991" w:rsidP="00890F0B">
      <w:pPr>
        <w:numPr>
          <w:ilvl w:val="0"/>
          <w:numId w:val="4"/>
        </w:numPr>
        <w:rPr>
          <w:lang w:val="sl-SI"/>
        </w:rPr>
      </w:pPr>
      <w:r>
        <w:rPr>
          <w:lang w:val="sl-SI"/>
        </w:rPr>
        <w:t xml:space="preserve">Slika 2.2, </w:t>
      </w:r>
      <w:hyperlink r:id="rId49" w:history="1">
        <w:r w:rsidRPr="00316AF5">
          <w:rPr>
            <w:rStyle w:val="Hyperlink"/>
            <w:lang w:val="sl-SI"/>
          </w:rPr>
          <w:t>https://en.wikipedia.org/wiki/Twisted_pair</w:t>
        </w:r>
      </w:hyperlink>
      <w:r w:rsidR="006D6290">
        <w:rPr>
          <w:lang w:val="sl-SI"/>
        </w:rPr>
        <w:t>, jun</w:t>
      </w:r>
      <w:r>
        <w:rPr>
          <w:lang w:val="sl-SI"/>
        </w:rPr>
        <w:t xml:space="preserve"> 2018</w:t>
      </w:r>
    </w:p>
    <w:p w:rsidR="007C4303" w:rsidRPr="007C4303" w:rsidRDefault="007C4303" w:rsidP="00890F0B">
      <w:pPr>
        <w:numPr>
          <w:ilvl w:val="0"/>
          <w:numId w:val="4"/>
        </w:numPr>
        <w:rPr>
          <w:lang w:val="sl-SI"/>
        </w:rPr>
      </w:pPr>
      <w:r w:rsidRPr="00331B79">
        <w:rPr>
          <w:i/>
          <w:lang w:val="sl-SI"/>
        </w:rPr>
        <w:t>BroadR-Reach</w:t>
      </w:r>
      <w:r>
        <w:rPr>
          <w:lang w:val="sl-SI"/>
        </w:rPr>
        <w:t xml:space="preserve">, </w:t>
      </w:r>
      <w:hyperlink r:id="rId50" w:history="1">
        <w:r w:rsidRPr="00264841">
          <w:rPr>
            <w:rStyle w:val="Hyperlink"/>
            <w:lang w:val="sl-SI"/>
          </w:rPr>
          <w:t>https://en.wikipedia.org/wiki/BroadR-Reach</w:t>
        </w:r>
      </w:hyperlink>
      <w:r>
        <w:rPr>
          <w:lang w:val="sl-SI"/>
        </w:rPr>
        <w:t>, jun 2018</w:t>
      </w:r>
    </w:p>
    <w:p w:rsidR="00F6358E" w:rsidRDefault="00F6358E" w:rsidP="00890F0B">
      <w:pPr>
        <w:numPr>
          <w:ilvl w:val="0"/>
          <w:numId w:val="4"/>
        </w:numPr>
        <w:rPr>
          <w:lang w:val="sl-SI"/>
        </w:rPr>
      </w:pPr>
      <w:r>
        <w:rPr>
          <w:lang w:val="sl-SI"/>
        </w:rPr>
        <w:t>Slika 2.3,</w:t>
      </w:r>
      <w:r w:rsidR="000D2C3E" w:rsidRPr="000D2C3E">
        <w:t xml:space="preserve"> </w:t>
      </w:r>
      <w:hyperlink r:id="rId51" w:history="1">
        <w:r w:rsidR="000D2C3E" w:rsidRPr="003D02D3">
          <w:rPr>
            <w:rStyle w:val="Hyperlink"/>
            <w:lang w:val="sl-SI"/>
          </w:rPr>
          <w:t>http://www.rt-rk.uns.ac.rs/predmeti/e2/orm-1-osnovi-računarskih-mreža-1</w:t>
        </w:r>
      </w:hyperlink>
      <w:r w:rsidR="000D2C3E">
        <w:rPr>
          <w:lang w:val="sl-SI"/>
        </w:rPr>
        <w:t>, jun 2018</w:t>
      </w:r>
    </w:p>
    <w:p w:rsidR="000D2C3E" w:rsidRDefault="000D2C3E" w:rsidP="00890F0B">
      <w:pPr>
        <w:numPr>
          <w:ilvl w:val="0"/>
          <w:numId w:val="4"/>
        </w:numPr>
        <w:rPr>
          <w:lang w:val="sl-SI"/>
        </w:rPr>
      </w:pPr>
      <w:r>
        <w:rPr>
          <w:lang w:val="sl-SI"/>
        </w:rPr>
        <w:t xml:space="preserve">Slika 2.4, </w:t>
      </w:r>
      <w:hyperlink r:id="rId52"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2.5, </w:t>
      </w:r>
      <w:hyperlink r:id="rId53" w:history="1">
        <w:r w:rsidRPr="003D02D3">
          <w:rPr>
            <w:rStyle w:val="Hyperlink"/>
            <w:lang w:val="sl-SI"/>
          </w:rPr>
          <w:t>http://www.rt-rk.uns.ac.rs/predmeti/e2/orm-1-osnovi-računarskih-mreža-1</w:t>
        </w:r>
      </w:hyperlink>
      <w:r>
        <w:rPr>
          <w:lang w:val="sl-SI"/>
        </w:rPr>
        <w:t>, jun 2018</w:t>
      </w:r>
    </w:p>
    <w:p w:rsidR="000075BE" w:rsidRPr="000075BE" w:rsidRDefault="000075BE" w:rsidP="00890F0B">
      <w:pPr>
        <w:numPr>
          <w:ilvl w:val="0"/>
          <w:numId w:val="4"/>
        </w:numPr>
        <w:rPr>
          <w:lang w:val="sl-SI"/>
        </w:rPr>
      </w:pPr>
      <w:r w:rsidRPr="009F5792">
        <w:rPr>
          <w:i/>
          <w:lang w:val="sl-SI"/>
        </w:rPr>
        <w:t>TCP</w:t>
      </w:r>
      <w:r>
        <w:rPr>
          <w:lang w:val="sl-SI"/>
        </w:rPr>
        <w:t xml:space="preserve">, </w:t>
      </w:r>
      <w:hyperlink r:id="rId54"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2.6, </w:t>
      </w:r>
      <w:hyperlink r:id="rId55" w:history="1">
        <w:r w:rsidRPr="003D02D3">
          <w:rPr>
            <w:rStyle w:val="Hyperlink"/>
            <w:lang w:val="sl-SI"/>
          </w:rPr>
          <w:t>http://www.rt-rk.uns.ac.rs/predmeti/e2/orm-1-osnovi-računarskih-mreža-1</w:t>
        </w:r>
      </w:hyperlink>
      <w:r>
        <w:rPr>
          <w:lang w:val="sl-SI"/>
        </w:rPr>
        <w:t>, jun 2018</w:t>
      </w:r>
    </w:p>
    <w:p w:rsidR="00827D0D" w:rsidRPr="00827D0D" w:rsidRDefault="00827D0D" w:rsidP="00890F0B">
      <w:pPr>
        <w:numPr>
          <w:ilvl w:val="0"/>
          <w:numId w:val="4"/>
        </w:numPr>
        <w:rPr>
          <w:lang w:val="sl-SI"/>
        </w:rPr>
      </w:pPr>
      <w:r>
        <w:rPr>
          <w:lang w:val="sl-SI"/>
        </w:rPr>
        <w:t xml:space="preserve">Slika 2.7, </w:t>
      </w:r>
      <w:hyperlink r:id="rId56" w:history="1">
        <w:r w:rsidRPr="003D02D3">
          <w:rPr>
            <w:rStyle w:val="Hyperlink"/>
            <w:lang w:val="sl-SI"/>
          </w:rPr>
          <w:t>https://sr.wikipedia.org/sr-el/IPv6</w:t>
        </w:r>
      </w:hyperlink>
      <w:r>
        <w:rPr>
          <w:lang w:val="sl-SI"/>
        </w:rPr>
        <w:t>, jun 2018</w:t>
      </w:r>
    </w:p>
    <w:p w:rsidR="00827D0D" w:rsidRPr="00827D0D" w:rsidRDefault="00827D0D" w:rsidP="00890F0B">
      <w:pPr>
        <w:numPr>
          <w:ilvl w:val="0"/>
          <w:numId w:val="4"/>
        </w:numPr>
        <w:rPr>
          <w:lang w:val="sl-SI"/>
        </w:rPr>
      </w:pPr>
      <w:r>
        <w:rPr>
          <w:lang w:val="sl-SI"/>
        </w:rPr>
        <w:t xml:space="preserve">Slika 2.8, </w:t>
      </w:r>
      <w:hyperlink r:id="rId57" w:history="1">
        <w:r w:rsidRPr="003D02D3">
          <w:rPr>
            <w:rStyle w:val="Hyperlink"/>
            <w:lang w:val="sl-SI"/>
          </w:rPr>
          <w:t>https://sr.wikipedia.org/sr-el/IPv6</w:t>
        </w:r>
      </w:hyperlink>
      <w:r>
        <w:rPr>
          <w:lang w:val="sl-SI"/>
        </w:rPr>
        <w:t>, jun 2018</w:t>
      </w:r>
    </w:p>
    <w:p w:rsidR="005C20BB" w:rsidRDefault="005C20BB" w:rsidP="00890F0B">
      <w:pPr>
        <w:numPr>
          <w:ilvl w:val="0"/>
          <w:numId w:val="4"/>
        </w:numPr>
        <w:rPr>
          <w:lang w:val="sl-SI"/>
        </w:rPr>
      </w:pPr>
      <w:r>
        <w:rPr>
          <w:i/>
          <w:lang w:val="sl-SI"/>
        </w:rPr>
        <w:t>IPv6</w:t>
      </w:r>
      <w:r>
        <w:rPr>
          <w:lang w:val="sl-SI"/>
        </w:rPr>
        <w:t>,</w:t>
      </w:r>
      <w:r>
        <w:rPr>
          <w:i/>
          <w:lang w:val="sl-SI"/>
        </w:rPr>
        <w:t xml:space="preserve"> </w:t>
      </w:r>
      <w:hyperlink r:id="rId58" w:history="1">
        <w:r w:rsidRPr="003D02D3">
          <w:rPr>
            <w:rStyle w:val="Hyperlink"/>
            <w:lang w:val="sl-SI"/>
          </w:rPr>
          <w:t>https://sr.wikipedia.org/sr-el/IPv6</w:t>
        </w:r>
      </w:hyperlink>
      <w:r>
        <w:rPr>
          <w:lang w:val="sl-SI"/>
        </w:rPr>
        <w:t>, jun 2018</w:t>
      </w:r>
    </w:p>
    <w:p w:rsidR="00C86851" w:rsidRDefault="00C86851" w:rsidP="00890F0B">
      <w:pPr>
        <w:numPr>
          <w:ilvl w:val="0"/>
          <w:numId w:val="4"/>
        </w:numPr>
        <w:rPr>
          <w:lang w:val="sl-SI"/>
        </w:rPr>
      </w:pPr>
      <w:r>
        <w:rPr>
          <w:i/>
          <w:lang w:val="sl-SI"/>
        </w:rPr>
        <w:t>RSA</w:t>
      </w:r>
      <w:r>
        <w:rPr>
          <w:lang w:val="sl-SI"/>
        </w:rPr>
        <w:t xml:space="preserve">, </w:t>
      </w:r>
      <w:hyperlink r:id="rId59" w:history="1">
        <w:r w:rsidRPr="003D02D3">
          <w:rPr>
            <w:rStyle w:val="Hyperlink"/>
            <w:lang w:val="sl-SI"/>
          </w:rPr>
          <w:t>https://sr.wikipedia.org/wiki/Enkripcija</w:t>
        </w:r>
      </w:hyperlink>
      <w:r>
        <w:rPr>
          <w:lang w:val="sl-SI"/>
        </w:rPr>
        <w:t xml:space="preserve">, </w:t>
      </w:r>
      <w:r w:rsidR="00F453C8">
        <w:rPr>
          <w:lang w:val="sl-SI"/>
        </w:rPr>
        <w:t>jun 2018</w:t>
      </w:r>
    </w:p>
    <w:p w:rsidR="00074CD9" w:rsidRDefault="00890F0B" w:rsidP="00890F0B">
      <w:pPr>
        <w:numPr>
          <w:ilvl w:val="0"/>
          <w:numId w:val="4"/>
        </w:numPr>
        <w:rPr>
          <w:lang w:val="sl-SI"/>
        </w:rPr>
      </w:pPr>
      <w:r>
        <w:rPr>
          <w:lang w:val="sl-SI"/>
        </w:rPr>
        <w:t xml:space="preserve">Slika </w:t>
      </w:r>
      <w:r w:rsidR="00074CD9">
        <w:rPr>
          <w:lang w:val="sl-SI"/>
        </w:rPr>
        <w:t xml:space="preserve">2.9, </w:t>
      </w:r>
      <w:hyperlink r:id="rId60" w:history="1">
        <w:r w:rsidR="00074CD9" w:rsidRPr="00316AF5">
          <w:rPr>
            <w:rStyle w:val="Hyperlink"/>
            <w:lang w:val="sl-SI"/>
          </w:rPr>
          <w:t>https://www.safaribooksonline.com/library/view/openstack-cloud-security/9781782170983/ch04s03.html</w:t>
        </w:r>
      </w:hyperlink>
      <w:r w:rsidR="00074CD9">
        <w:rPr>
          <w:lang w:val="sl-SI"/>
        </w:rPr>
        <w:t>, jun 2018</w:t>
      </w:r>
    </w:p>
    <w:p w:rsidR="002F35DF" w:rsidRDefault="002F35DF" w:rsidP="00890F0B">
      <w:pPr>
        <w:numPr>
          <w:ilvl w:val="0"/>
          <w:numId w:val="4"/>
        </w:numPr>
        <w:rPr>
          <w:lang w:val="sl-SI"/>
        </w:rPr>
      </w:pPr>
      <w:r>
        <w:rPr>
          <w:i/>
          <w:lang w:val="sl-SI"/>
        </w:rPr>
        <w:t>RSA</w:t>
      </w:r>
      <w:r>
        <w:rPr>
          <w:lang w:val="sl-SI"/>
        </w:rPr>
        <w:t xml:space="preserve">, </w:t>
      </w:r>
      <w:hyperlink r:id="rId61" w:history="1">
        <w:r w:rsidRPr="00D0450E">
          <w:rPr>
            <w:rStyle w:val="Hyperlink"/>
            <w:lang w:val="sl-SI"/>
          </w:rPr>
          <w:t>https://simple.wikipedia.org/wiki/RSA_algorithm</w:t>
        </w:r>
      </w:hyperlink>
      <w:r>
        <w:rPr>
          <w:lang w:val="sl-SI"/>
        </w:rPr>
        <w:t>, jun 2018</w:t>
      </w:r>
    </w:p>
    <w:p w:rsidR="003F01E2" w:rsidRPr="003F01E2" w:rsidRDefault="00677AA9" w:rsidP="003F01E2">
      <w:pPr>
        <w:numPr>
          <w:ilvl w:val="0"/>
          <w:numId w:val="4"/>
        </w:numPr>
        <w:rPr>
          <w:lang w:val="sl-SI"/>
        </w:rPr>
      </w:pPr>
      <w:r>
        <w:rPr>
          <w:i/>
          <w:lang w:val="sl-SI"/>
        </w:rPr>
        <w:t>Altera Cyclone V</w:t>
      </w:r>
      <w:r>
        <w:rPr>
          <w:lang w:val="sl-SI"/>
        </w:rPr>
        <w:t xml:space="preserve">, </w:t>
      </w:r>
      <w:hyperlink r:id="rId62" w:history="1">
        <w:r w:rsidRPr="00316AF5">
          <w:rPr>
            <w:rStyle w:val="Hyperlink"/>
            <w:lang w:val="sl-SI"/>
          </w:rPr>
          <w:t>https://www.altera.com/products/soc/ecosystem/system-on-modules.html</w:t>
        </w:r>
      </w:hyperlink>
      <w:r>
        <w:rPr>
          <w:lang w:val="sl-SI"/>
        </w:rPr>
        <w:t>, jun 2018</w:t>
      </w:r>
    </w:p>
    <w:sectPr w:rsidR="003F01E2" w:rsidRPr="003F01E2" w:rsidSect="00234C6F">
      <w:headerReference w:type="default" r:id="rId6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1E2" w:rsidRDefault="003F01E2">
      <w:r>
        <w:separator/>
      </w:r>
    </w:p>
  </w:endnote>
  <w:endnote w:type="continuationSeparator" w:id="0">
    <w:p w:rsidR="003F01E2" w:rsidRDefault="003F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D03B92">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D03B92">
      <w:rPr>
        <w:rStyle w:val="PageNumber"/>
        <w:noProof/>
      </w:rPr>
      <w:t>VII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D03B92">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1E2" w:rsidRDefault="003F01E2">
      <w:r>
        <w:separator/>
      </w:r>
    </w:p>
  </w:footnote>
  <w:footnote w:type="continuationSeparator" w:id="0">
    <w:p w:rsidR="003F01E2" w:rsidRDefault="003F0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236E5A" w:rsidRDefault="003F01E2"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B747B" w:rsidRDefault="003F01E2"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Default="003F01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F01E2"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F01E2" w:rsidRDefault="003F01E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F01E2" w:rsidRDefault="003F01E2"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3F01E2" w:rsidRDefault="003F01E2"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3F01E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F01E2" w:rsidRDefault="003F01E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3F01E2" w:rsidRDefault="003F01E2"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3F01E2" w:rsidRPr="009857F6" w:rsidRDefault="003F01E2"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F01E2"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F01E2" w:rsidRDefault="003F01E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F01E2" w:rsidRDefault="003F01E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3F01E2" w:rsidRPr="00AD67BD" w:rsidRDefault="003F01E2"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3F01E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F01E2" w:rsidRPr="00AD67BD" w:rsidRDefault="003F01E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3F01E2" w:rsidRDefault="003F01E2"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3F01E2" w:rsidRPr="009857F6" w:rsidRDefault="003F01E2"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6A6C11" w:rsidRDefault="003F01E2"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9A29B1" w:rsidRDefault="003F01E2"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AD67BD" w:rsidRDefault="003F01E2"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1E2" w:rsidRPr="00236E5A" w:rsidRDefault="003F01E2"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 Dutina">
    <w15:presenceInfo w15:providerId="AD" w15:userId="S-1-5-21-1978290403-2289391794-3804472284-11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4899"/>
    <w:rsid w:val="00027991"/>
    <w:rsid w:val="0003256C"/>
    <w:rsid w:val="000356A9"/>
    <w:rsid w:val="00051D8E"/>
    <w:rsid w:val="0006391A"/>
    <w:rsid w:val="00064E63"/>
    <w:rsid w:val="00071DEA"/>
    <w:rsid w:val="00074422"/>
    <w:rsid w:val="00074CD9"/>
    <w:rsid w:val="00077A75"/>
    <w:rsid w:val="00094BF2"/>
    <w:rsid w:val="0009631B"/>
    <w:rsid w:val="0009682F"/>
    <w:rsid w:val="000B2DAF"/>
    <w:rsid w:val="000C0466"/>
    <w:rsid w:val="000C37B2"/>
    <w:rsid w:val="000D1D6D"/>
    <w:rsid w:val="000D2C3E"/>
    <w:rsid w:val="000D3295"/>
    <w:rsid w:val="000D6C1E"/>
    <w:rsid w:val="000F4308"/>
    <w:rsid w:val="000F6CC3"/>
    <w:rsid w:val="00104533"/>
    <w:rsid w:val="00105B53"/>
    <w:rsid w:val="00105BF6"/>
    <w:rsid w:val="001100C7"/>
    <w:rsid w:val="00111455"/>
    <w:rsid w:val="00111E89"/>
    <w:rsid w:val="0011363E"/>
    <w:rsid w:val="001210A4"/>
    <w:rsid w:val="001226AF"/>
    <w:rsid w:val="00124CA6"/>
    <w:rsid w:val="00124E67"/>
    <w:rsid w:val="0012615C"/>
    <w:rsid w:val="00142069"/>
    <w:rsid w:val="00147549"/>
    <w:rsid w:val="00171186"/>
    <w:rsid w:val="00182681"/>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20309B"/>
    <w:rsid w:val="002115FC"/>
    <w:rsid w:val="00212AFF"/>
    <w:rsid w:val="002209E3"/>
    <w:rsid w:val="00231253"/>
    <w:rsid w:val="00234C6F"/>
    <w:rsid w:val="00236E5A"/>
    <w:rsid w:val="0024280A"/>
    <w:rsid w:val="002432A8"/>
    <w:rsid w:val="002452B7"/>
    <w:rsid w:val="00253E51"/>
    <w:rsid w:val="002677AA"/>
    <w:rsid w:val="00270E80"/>
    <w:rsid w:val="00281A5E"/>
    <w:rsid w:val="00284D8E"/>
    <w:rsid w:val="00287218"/>
    <w:rsid w:val="00287E70"/>
    <w:rsid w:val="00293ED4"/>
    <w:rsid w:val="002958DE"/>
    <w:rsid w:val="002D3052"/>
    <w:rsid w:val="002D7D29"/>
    <w:rsid w:val="002E1FEB"/>
    <w:rsid w:val="002E764D"/>
    <w:rsid w:val="002F35DF"/>
    <w:rsid w:val="002F755A"/>
    <w:rsid w:val="00321902"/>
    <w:rsid w:val="00327DFD"/>
    <w:rsid w:val="00331B79"/>
    <w:rsid w:val="0034107A"/>
    <w:rsid w:val="00343DC1"/>
    <w:rsid w:val="003517E2"/>
    <w:rsid w:val="0036310F"/>
    <w:rsid w:val="00363BED"/>
    <w:rsid w:val="0037042F"/>
    <w:rsid w:val="0037722C"/>
    <w:rsid w:val="00381F50"/>
    <w:rsid w:val="003845A2"/>
    <w:rsid w:val="00390997"/>
    <w:rsid w:val="00394ED5"/>
    <w:rsid w:val="0039616D"/>
    <w:rsid w:val="003A2BC0"/>
    <w:rsid w:val="003C245F"/>
    <w:rsid w:val="003C2D73"/>
    <w:rsid w:val="003D77B6"/>
    <w:rsid w:val="003E792A"/>
    <w:rsid w:val="003F01E2"/>
    <w:rsid w:val="003F321B"/>
    <w:rsid w:val="00402097"/>
    <w:rsid w:val="00415483"/>
    <w:rsid w:val="00423934"/>
    <w:rsid w:val="00423EA2"/>
    <w:rsid w:val="004279B9"/>
    <w:rsid w:val="004311AB"/>
    <w:rsid w:val="00441D73"/>
    <w:rsid w:val="00485BCF"/>
    <w:rsid w:val="004A21C3"/>
    <w:rsid w:val="004A60C8"/>
    <w:rsid w:val="004A66BB"/>
    <w:rsid w:val="004B1DE7"/>
    <w:rsid w:val="004B6F33"/>
    <w:rsid w:val="004F09AD"/>
    <w:rsid w:val="004F2608"/>
    <w:rsid w:val="004F77A4"/>
    <w:rsid w:val="00501EAD"/>
    <w:rsid w:val="005052B4"/>
    <w:rsid w:val="0050771A"/>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E3D11"/>
    <w:rsid w:val="005E78C7"/>
    <w:rsid w:val="005F063A"/>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6760A"/>
    <w:rsid w:val="0067303B"/>
    <w:rsid w:val="00677AA9"/>
    <w:rsid w:val="00685CAE"/>
    <w:rsid w:val="00690A6A"/>
    <w:rsid w:val="006921CF"/>
    <w:rsid w:val="006A4547"/>
    <w:rsid w:val="006A4CEE"/>
    <w:rsid w:val="006A6C11"/>
    <w:rsid w:val="006B32DC"/>
    <w:rsid w:val="006B747B"/>
    <w:rsid w:val="006C2E33"/>
    <w:rsid w:val="006D6290"/>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0442"/>
    <w:rsid w:val="007B1116"/>
    <w:rsid w:val="007B1F87"/>
    <w:rsid w:val="007B49E2"/>
    <w:rsid w:val="007C2D7E"/>
    <w:rsid w:val="007C4303"/>
    <w:rsid w:val="007C51C8"/>
    <w:rsid w:val="007D200A"/>
    <w:rsid w:val="007F4EED"/>
    <w:rsid w:val="0080036F"/>
    <w:rsid w:val="00806559"/>
    <w:rsid w:val="00817F60"/>
    <w:rsid w:val="008251C2"/>
    <w:rsid w:val="00827D0D"/>
    <w:rsid w:val="00833CB4"/>
    <w:rsid w:val="00835F74"/>
    <w:rsid w:val="0084228E"/>
    <w:rsid w:val="0084386F"/>
    <w:rsid w:val="008529AC"/>
    <w:rsid w:val="00860B17"/>
    <w:rsid w:val="008847DA"/>
    <w:rsid w:val="00885666"/>
    <w:rsid w:val="00886314"/>
    <w:rsid w:val="00886BBA"/>
    <w:rsid w:val="00890F0B"/>
    <w:rsid w:val="008A241C"/>
    <w:rsid w:val="008A5769"/>
    <w:rsid w:val="008A5B10"/>
    <w:rsid w:val="008A73D2"/>
    <w:rsid w:val="008B0B3C"/>
    <w:rsid w:val="008C1E39"/>
    <w:rsid w:val="008C703D"/>
    <w:rsid w:val="008D1720"/>
    <w:rsid w:val="008F07BA"/>
    <w:rsid w:val="00905159"/>
    <w:rsid w:val="00911788"/>
    <w:rsid w:val="0092114C"/>
    <w:rsid w:val="00922E71"/>
    <w:rsid w:val="00923F9F"/>
    <w:rsid w:val="00925A44"/>
    <w:rsid w:val="009301CE"/>
    <w:rsid w:val="009446C7"/>
    <w:rsid w:val="00947AA0"/>
    <w:rsid w:val="00951629"/>
    <w:rsid w:val="00954A60"/>
    <w:rsid w:val="00960FFD"/>
    <w:rsid w:val="009653ED"/>
    <w:rsid w:val="0097121A"/>
    <w:rsid w:val="00976A8C"/>
    <w:rsid w:val="009775FE"/>
    <w:rsid w:val="009857F6"/>
    <w:rsid w:val="009A29B1"/>
    <w:rsid w:val="009A5271"/>
    <w:rsid w:val="009B1C32"/>
    <w:rsid w:val="009C0FB0"/>
    <w:rsid w:val="009E1093"/>
    <w:rsid w:val="009E1A0C"/>
    <w:rsid w:val="009F3A19"/>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A7B9A"/>
    <w:rsid w:val="00AC0988"/>
    <w:rsid w:val="00AC12F7"/>
    <w:rsid w:val="00AC564E"/>
    <w:rsid w:val="00AD1DAF"/>
    <w:rsid w:val="00AD425D"/>
    <w:rsid w:val="00AD57E7"/>
    <w:rsid w:val="00AD67BD"/>
    <w:rsid w:val="00AE30AE"/>
    <w:rsid w:val="00AF1BBC"/>
    <w:rsid w:val="00AF6F26"/>
    <w:rsid w:val="00B0721B"/>
    <w:rsid w:val="00B10A50"/>
    <w:rsid w:val="00B42778"/>
    <w:rsid w:val="00B42F84"/>
    <w:rsid w:val="00B43EBC"/>
    <w:rsid w:val="00B530BA"/>
    <w:rsid w:val="00B57469"/>
    <w:rsid w:val="00B60882"/>
    <w:rsid w:val="00B6216A"/>
    <w:rsid w:val="00B62559"/>
    <w:rsid w:val="00B67542"/>
    <w:rsid w:val="00B816F7"/>
    <w:rsid w:val="00B94FE4"/>
    <w:rsid w:val="00BA6054"/>
    <w:rsid w:val="00BA64BC"/>
    <w:rsid w:val="00BE0CF0"/>
    <w:rsid w:val="00BE5A69"/>
    <w:rsid w:val="00BF033D"/>
    <w:rsid w:val="00BF2DAC"/>
    <w:rsid w:val="00BF72CC"/>
    <w:rsid w:val="00C12DBD"/>
    <w:rsid w:val="00C15FD7"/>
    <w:rsid w:val="00C27305"/>
    <w:rsid w:val="00C30987"/>
    <w:rsid w:val="00C30AE2"/>
    <w:rsid w:val="00C53269"/>
    <w:rsid w:val="00C67513"/>
    <w:rsid w:val="00C760D9"/>
    <w:rsid w:val="00C82EDC"/>
    <w:rsid w:val="00C86851"/>
    <w:rsid w:val="00C91A43"/>
    <w:rsid w:val="00C94751"/>
    <w:rsid w:val="00C965C4"/>
    <w:rsid w:val="00CA34C3"/>
    <w:rsid w:val="00CA430E"/>
    <w:rsid w:val="00CB2DF5"/>
    <w:rsid w:val="00CC1068"/>
    <w:rsid w:val="00CC1D10"/>
    <w:rsid w:val="00CC6E0D"/>
    <w:rsid w:val="00CD08DF"/>
    <w:rsid w:val="00CD6D17"/>
    <w:rsid w:val="00CD7A0D"/>
    <w:rsid w:val="00CE47C8"/>
    <w:rsid w:val="00D03B92"/>
    <w:rsid w:val="00D14ED5"/>
    <w:rsid w:val="00D22293"/>
    <w:rsid w:val="00D255CB"/>
    <w:rsid w:val="00D34CA9"/>
    <w:rsid w:val="00D40A58"/>
    <w:rsid w:val="00D461EF"/>
    <w:rsid w:val="00D46360"/>
    <w:rsid w:val="00D50B10"/>
    <w:rsid w:val="00D64F9A"/>
    <w:rsid w:val="00D76D75"/>
    <w:rsid w:val="00D804AD"/>
    <w:rsid w:val="00D9161E"/>
    <w:rsid w:val="00D938BB"/>
    <w:rsid w:val="00DA26D5"/>
    <w:rsid w:val="00DA7401"/>
    <w:rsid w:val="00DB35D2"/>
    <w:rsid w:val="00DC7BEB"/>
    <w:rsid w:val="00DD0CD1"/>
    <w:rsid w:val="00DE7870"/>
    <w:rsid w:val="00DF5198"/>
    <w:rsid w:val="00E00D08"/>
    <w:rsid w:val="00E04928"/>
    <w:rsid w:val="00E2564F"/>
    <w:rsid w:val="00E34265"/>
    <w:rsid w:val="00E3660D"/>
    <w:rsid w:val="00E47235"/>
    <w:rsid w:val="00E47857"/>
    <w:rsid w:val="00E508BE"/>
    <w:rsid w:val="00E57F8B"/>
    <w:rsid w:val="00E613F3"/>
    <w:rsid w:val="00E63DDF"/>
    <w:rsid w:val="00E642B5"/>
    <w:rsid w:val="00E65BD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EE6F6B"/>
    <w:rsid w:val="00F04CF9"/>
    <w:rsid w:val="00F1542F"/>
    <w:rsid w:val="00F440D4"/>
    <w:rsid w:val="00F453C8"/>
    <w:rsid w:val="00F511F6"/>
    <w:rsid w:val="00F52E89"/>
    <w:rsid w:val="00F61217"/>
    <w:rsid w:val="00F6358E"/>
    <w:rsid w:val="00F725AF"/>
    <w:rsid w:val="00F77BEE"/>
    <w:rsid w:val="00F77FBA"/>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 w:type="character" w:styleId="CommentReference">
    <w:name w:val="annotation reference"/>
    <w:basedOn w:val="DefaultParagraphFont"/>
    <w:rsid w:val="00AE30AE"/>
    <w:rPr>
      <w:sz w:val="16"/>
      <w:szCs w:val="16"/>
    </w:rPr>
  </w:style>
  <w:style w:type="paragraph" w:styleId="CommentText">
    <w:name w:val="annotation text"/>
    <w:basedOn w:val="Normal"/>
    <w:link w:val="CommentTextChar"/>
    <w:rsid w:val="00AE30AE"/>
    <w:pPr>
      <w:spacing w:line="240" w:lineRule="auto"/>
    </w:pPr>
    <w:rPr>
      <w:sz w:val="20"/>
    </w:rPr>
  </w:style>
  <w:style w:type="character" w:customStyle="1" w:styleId="CommentTextChar">
    <w:name w:val="Comment Text Char"/>
    <w:basedOn w:val="DefaultParagraphFont"/>
    <w:link w:val="CommentText"/>
    <w:rsid w:val="00AE30AE"/>
    <w:rPr>
      <w:lang w:val="en-US" w:eastAsia="en-US"/>
    </w:rPr>
  </w:style>
  <w:style w:type="paragraph" w:styleId="CommentSubject">
    <w:name w:val="annotation subject"/>
    <w:basedOn w:val="CommentText"/>
    <w:next w:val="CommentText"/>
    <w:link w:val="CommentSubjectChar"/>
    <w:rsid w:val="00AE30AE"/>
    <w:rPr>
      <w:b/>
      <w:bCs/>
    </w:rPr>
  </w:style>
  <w:style w:type="character" w:customStyle="1" w:styleId="CommentSubjectChar">
    <w:name w:val="Comment Subject Char"/>
    <w:basedOn w:val="CommentTextChar"/>
    <w:link w:val="CommentSubject"/>
    <w:rsid w:val="00AE30AE"/>
    <w:rPr>
      <w:b/>
      <w:bCs/>
      <w:lang w:val="en-US" w:eastAsia="en-US"/>
    </w:rPr>
  </w:style>
  <w:style w:type="paragraph" w:styleId="BalloonText">
    <w:name w:val="Balloon Text"/>
    <w:basedOn w:val="Normal"/>
    <w:link w:val="BalloonTextChar"/>
    <w:rsid w:val="00AE30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AE30A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https://en.wikipedia.org/wiki/BroadR-Reach" TargetMode="External"/><Relationship Id="rId55" Type="http://schemas.openxmlformats.org/officeDocument/2006/relationships/hyperlink" Target="http://www.rt-rk.uns.ac.rs/predmeti/e2/orm-1-osnovi-ra&#269;unarskih-mre&#382;a-1" TargetMode="External"/><Relationship Id="rId63" Type="http://schemas.openxmlformats.org/officeDocument/2006/relationships/header" Target="header17.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hyperlink" Target="http://www.rt-rk.uns.ac.rs/predmeti/e2/orm-1-osnovi-ra&#269;unarskih-mre&#382;a-1" TargetMode="External"/><Relationship Id="rId62" Type="http://schemas.openxmlformats.org/officeDocument/2006/relationships/hyperlink" Target="https://www.altera.com/products/soc/ecosystem/system-on-modu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8.png"/><Relationship Id="rId53" Type="http://schemas.openxmlformats.org/officeDocument/2006/relationships/hyperlink" Target="http://www.rt-rk.uns.ac.rs/predmeti/e2/orm-1-osnovi-ra&#269;unarskih-mre&#382;a-1" TargetMode="External"/><Relationship Id="rId58" Type="http://schemas.openxmlformats.org/officeDocument/2006/relationships/hyperlink" Target="https://sr.wikipedia.org/sr-el/IPv6"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en.wikipedia.org/wiki/Twisted_pair" TargetMode="External"/><Relationship Id="rId57" Type="http://schemas.openxmlformats.org/officeDocument/2006/relationships/hyperlink" Target="https://sr.wikipedia.org/sr-el/IPv6" TargetMode="External"/><Relationship Id="rId61" Type="http://schemas.openxmlformats.org/officeDocument/2006/relationships/hyperlink" Target="https://simple.wikipedia.org/wiki/RSA_algorithm"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yperlink" Target="http://www.rt-rk.uns.ac.rs/predmeti/e2/orm-1-osnovi-ra&#269;unarskih-mre&#382;a-1" TargetMode="External"/><Relationship Id="rId60" Type="http://schemas.openxmlformats.org/officeDocument/2006/relationships/hyperlink" Target="https://www.safaribooksonline.com/library/view/openstack-cloud-security/9781782170983/ch04s03.html" TargetMode="Externa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eetimes.jp/ee/articles/1707/24/news069.html" TargetMode="External"/><Relationship Id="rId56" Type="http://schemas.openxmlformats.org/officeDocument/2006/relationships/hyperlink" Target="https://sr.wikipedia.org/sr-el/IPv6" TargetMode="External"/><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hyperlink" Target="http://www.rt-rk.uns.ac.rs/predmeti/e2/orm-1-osnovi-ra&#269;unarskih-mre&#382;a-1"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15.xml"/><Relationship Id="rId59" Type="http://schemas.openxmlformats.org/officeDocument/2006/relationships/hyperlink" Target="https://sr.wikipedia.org/wiki/Enkripcija"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989</TotalTime>
  <Pages>37</Pages>
  <Words>5377</Words>
  <Characters>38334</Characters>
  <Application>Microsoft Office Word</Application>
  <DocSecurity>0</DocSecurity>
  <Lines>319</Lines>
  <Paragraphs>87</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43624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162</cp:revision>
  <dcterms:created xsi:type="dcterms:W3CDTF">2018-06-21T10:59:00Z</dcterms:created>
  <dcterms:modified xsi:type="dcterms:W3CDTF">2018-07-06T09:12:00Z</dcterms:modified>
</cp:coreProperties>
</file>